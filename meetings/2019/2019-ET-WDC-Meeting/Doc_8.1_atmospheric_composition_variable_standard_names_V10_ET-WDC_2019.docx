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3F35" w14:textId="45E07ED3" w:rsidR="0077589A" w:rsidRDefault="00B74EA7">
      <w:pPr>
        <w:pStyle w:val="Title"/>
        <w:spacing w:line="240" w:lineRule="auto"/>
        <w:jc w:val="center"/>
        <w:rPr>
          <w:sz w:val="40"/>
          <w:szCs w:val="40"/>
        </w:rPr>
      </w:pPr>
      <w:bookmarkStart w:id="0" w:name="_p64qsjgly8h3" w:colFirst="0" w:colLast="0"/>
      <w:bookmarkEnd w:id="0"/>
      <w:r>
        <w:rPr>
          <w:sz w:val="40"/>
          <w:szCs w:val="40"/>
        </w:rPr>
        <w:t>Atmospheric Com</w:t>
      </w:r>
      <w:r w:rsidR="007B7994">
        <w:rPr>
          <w:sz w:val="40"/>
          <w:szCs w:val="40"/>
        </w:rPr>
        <w:t>position Variable Standard Name</w:t>
      </w:r>
      <w:r>
        <w:rPr>
          <w:sz w:val="40"/>
          <w:szCs w:val="40"/>
        </w:rPr>
        <w:t xml:space="preserve"> </w:t>
      </w:r>
      <w:r w:rsidR="007B7994">
        <w:rPr>
          <w:sz w:val="40"/>
          <w:szCs w:val="40"/>
        </w:rPr>
        <w:t>Recommendations</w:t>
      </w:r>
    </w:p>
    <w:p w14:paraId="43B8C685" w14:textId="77777777" w:rsidR="0077589A" w:rsidRDefault="0077589A"/>
    <w:p w14:paraId="22A4B63C" w14:textId="77777777" w:rsidR="0077589A" w:rsidRDefault="00B74EA7">
      <w:pPr>
        <w:pStyle w:val="Heading2"/>
      </w:pPr>
      <w:r>
        <w:t>4.1 Overview</w:t>
      </w:r>
    </w:p>
    <w:p w14:paraId="2E35A615" w14:textId="3BD2C5B9" w:rsidR="00FA0E0A" w:rsidRDefault="00FA0E0A" w:rsidP="00FA0E0A">
      <w:pPr>
        <w:spacing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In the ICARTT V2.0 file format standard</w:t>
      </w:r>
      <w:r w:rsidR="00B67ACF">
        <w:rPr>
          <w:rFonts w:eastAsia="Times New Roman"/>
          <w:color w:val="000000"/>
          <w:sz w:val="24"/>
          <w:szCs w:val="24"/>
          <w:lang w:val="en-US"/>
        </w:rPr>
        <w:t xml:space="preserve"> an additional variable definition, called a standard variable name, is now required in an effort to improve usability, standardization, and machine-readability. </w:t>
      </w:r>
      <w:r w:rsidR="00F73FB2">
        <w:rPr>
          <w:rFonts w:eastAsia="Times New Roman"/>
          <w:color w:val="000000"/>
          <w:sz w:val="24"/>
          <w:szCs w:val="24"/>
          <w:lang w:val="en-US"/>
        </w:rPr>
        <w:t xml:space="preserve">The standard variable name is designed to be a tag used along with the PI generated variable short name. </w:t>
      </w:r>
      <w:r w:rsidR="00B67ACF">
        <w:rPr>
          <w:rFonts w:eastAsia="Times New Roman"/>
          <w:color w:val="000000"/>
          <w:sz w:val="24"/>
          <w:szCs w:val="24"/>
          <w:lang w:val="en-US"/>
        </w:rPr>
        <w:t xml:space="preserve">This document recommends a set of guidelines for creating standard variable names for different types of measurements and provides a list of standard variable names that cover the current list of measurements conducted during the airborne filed studies on atmospheric composition. </w:t>
      </w:r>
    </w:p>
    <w:p w14:paraId="568F1F9C" w14:textId="77777777" w:rsidR="00FA0E0A" w:rsidRDefault="00FA0E0A">
      <w:pPr>
        <w:rPr>
          <w:ins w:id="1" w:author="Silverman, Morgan L. (LARC-E303)[Science Systems &amp; Applications, Inc.]" w:date="2019-06-28T09:41:00Z"/>
          <w:sz w:val="24"/>
          <w:szCs w:val="24"/>
        </w:rPr>
      </w:pPr>
    </w:p>
    <w:p w14:paraId="23EFCE13" w14:textId="5E35F1EE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proposed standard names are constructed using controlled vocabulary terms with </w:t>
      </w:r>
      <w:r w:rsidR="008D4AC0">
        <w:rPr>
          <w:sz w:val="24"/>
          <w:szCs w:val="24"/>
        </w:rPr>
        <w:t>four</w:t>
      </w:r>
      <w:r>
        <w:rPr>
          <w:sz w:val="24"/>
          <w:szCs w:val="24"/>
        </w:rPr>
        <w:t xml:space="preserve"> parts: measurement category (</w:t>
      </w: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>), core name (</w:t>
      </w:r>
      <w:proofErr w:type="spellStart"/>
      <w:r>
        <w:rPr>
          <w:sz w:val="24"/>
          <w:szCs w:val="24"/>
        </w:rPr>
        <w:t>CoreName</w:t>
      </w:r>
      <w:proofErr w:type="spellEnd"/>
      <w:r>
        <w:rPr>
          <w:sz w:val="24"/>
          <w:szCs w:val="24"/>
        </w:rPr>
        <w:t>), measurement mode (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>
        <w:rPr>
          <w:sz w:val="24"/>
          <w:szCs w:val="24"/>
        </w:rPr>
        <w:t>), and descriptive attributes (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>), which are separated by an underscore:</w:t>
      </w:r>
    </w:p>
    <w:p w14:paraId="41C1842C" w14:textId="77777777" w:rsidR="0077589A" w:rsidRDefault="0077589A">
      <w:pPr>
        <w:rPr>
          <w:sz w:val="24"/>
          <w:szCs w:val="24"/>
        </w:rPr>
      </w:pPr>
    </w:p>
    <w:p w14:paraId="37F85A96" w14:textId="77777777" w:rsidR="0077589A" w:rsidRDefault="00B74EA7" w:rsidP="007B7994">
      <w:pPr>
        <w:rPr>
          <w:sz w:val="24"/>
          <w:szCs w:val="24"/>
        </w:rPr>
      </w:pPr>
      <w:r>
        <w:rPr>
          <w:sz w:val="24"/>
          <w:szCs w:val="24"/>
        </w:rPr>
        <w:t>Standard Name = MeasurementCategory_CoreName_</w:t>
      </w:r>
      <w:r w:rsidR="004A06FD">
        <w:rPr>
          <w:sz w:val="24"/>
          <w:szCs w:val="24"/>
        </w:rPr>
        <w:t>MeasurementMode</w:t>
      </w:r>
      <w:r>
        <w:rPr>
          <w:sz w:val="24"/>
          <w:szCs w:val="24"/>
        </w:rPr>
        <w:t>_DescriptiveAttributes</w:t>
      </w:r>
    </w:p>
    <w:p w14:paraId="4DB7F4B9" w14:textId="77777777" w:rsidR="0077589A" w:rsidRDefault="0077589A">
      <w:pPr>
        <w:jc w:val="center"/>
        <w:rPr>
          <w:sz w:val="24"/>
          <w:szCs w:val="24"/>
        </w:rPr>
      </w:pPr>
    </w:p>
    <w:p w14:paraId="25343AF2" w14:textId="32FFD5B7" w:rsidR="0077589A" w:rsidRDefault="00B74EA7">
      <w:pPr>
        <w:rPr>
          <w:sz w:val="24"/>
          <w:szCs w:val="24"/>
        </w:rPr>
      </w:pPr>
      <w:r w:rsidRPr="00CC7F49">
        <w:rPr>
          <w:sz w:val="24"/>
          <w:szCs w:val="24"/>
        </w:rPr>
        <w:t xml:space="preserve">This structure is </w:t>
      </w:r>
      <w:r w:rsidR="004B2973" w:rsidRPr="00CC7F49">
        <w:rPr>
          <w:sz w:val="24"/>
          <w:szCs w:val="24"/>
        </w:rPr>
        <w:t xml:space="preserve">similar to that of </w:t>
      </w:r>
      <w:r w:rsidR="00D66A58">
        <w:rPr>
          <w:sz w:val="24"/>
          <w:szCs w:val="24"/>
        </w:rPr>
        <w:t>the Climate and Forecast Metadata Convention (</w:t>
      </w:r>
      <w:r w:rsidR="004B2973" w:rsidRPr="00CC7F49">
        <w:rPr>
          <w:sz w:val="24"/>
          <w:szCs w:val="24"/>
        </w:rPr>
        <w:t>CF</w:t>
      </w:r>
      <w:r w:rsidR="00D66A58">
        <w:rPr>
          <w:sz w:val="24"/>
          <w:szCs w:val="24"/>
        </w:rPr>
        <w:t>)</w:t>
      </w:r>
      <w:r w:rsidR="004B2973" w:rsidRPr="00CC7F49">
        <w:rPr>
          <w:sz w:val="24"/>
          <w:szCs w:val="24"/>
        </w:rPr>
        <w:t xml:space="preserve"> and </w:t>
      </w:r>
      <w:r w:rsidR="00D66A58">
        <w:rPr>
          <w:sz w:val="24"/>
          <w:szCs w:val="24"/>
        </w:rPr>
        <w:t>the Geoscience Standard Names (</w:t>
      </w:r>
      <w:r w:rsidR="004B2973" w:rsidRPr="00CC7F49">
        <w:rPr>
          <w:sz w:val="24"/>
          <w:szCs w:val="24"/>
        </w:rPr>
        <w:t>GSN</w:t>
      </w:r>
      <w:r w:rsidR="00D66A58">
        <w:rPr>
          <w:sz w:val="24"/>
          <w:szCs w:val="24"/>
        </w:rPr>
        <w:t>)</w:t>
      </w:r>
      <w:r w:rsidR="004B2973" w:rsidRPr="00CC7F49">
        <w:rPr>
          <w:sz w:val="24"/>
          <w:szCs w:val="24"/>
        </w:rPr>
        <w:t xml:space="preserve"> </w:t>
      </w:r>
      <w:r w:rsidR="00D66A58">
        <w:rPr>
          <w:sz w:val="24"/>
          <w:szCs w:val="24"/>
        </w:rPr>
        <w:t>ontology. It</w:t>
      </w:r>
      <w:r w:rsidR="00D66A58" w:rsidRPr="00CC7F49">
        <w:rPr>
          <w:sz w:val="24"/>
          <w:szCs w:val="24"/>
        </w:rPr>
        <w:t xml:space="preserve"> </w:t>
      </w:r>
      <w:r w:rsidR="004B2973" w:rsidRPr="00CC7F49">
        <w:rPr>
          <w:sz w:val="24"/>
          <w:szCs w:val="24"/>
        </w:rPr>
        <w:t xml:space="preserve">is </w:t>
      </w:r>
      <w:r w:rsidR="00D30E70" w:rsidRPr="00CC7F49">
        <w:rPr>
          <w:sz w:val="24"/>
          <w:szCs w:val="24"/>
        </w:rPr>
        <w:t>design</w:t>
      </w:r>
      <w:r w:rsidRPr="00CC7F49">
        <w:rPr>
          <w:sz w:val="24"/>
          <w:szCs w:val="24"/>
        </w:rPr>
        <w:t xml:space="preserve">ed to </w:t>
      </w:r>
      <w:r w:rsidR="00971E73" w:rsidRPr="00CC7F49">
        <w:rPr>
          <w:sz w:val="24"/>
          <w:szCs w:val="24"/>
        </w:rPr>
        <w:t xml:space="preserve">support data discovery, </w:t>
      </w:r>
      <w:r w:rsidR="00EE32E1" w:rsidRPr="00CC7F49">
        <w:rPr>
          <w:sz w:val="24"/>
          <w:szCs w:val="24"/>
        </w:rPr>
        <w:t xml:space="preserve">distribution, and </w:t>
      </w:r>
      <w:r w:rsidRPr="00CC7F49">
        <w:rPr>
          <w:sz w:val="24"/>
          <w:szCs w:val="24"/>
        </w:rPr>
        <w:t>use</w:t>
      </w:r>
      <w:r w:rsidR="00EE32E1" w:rsidRPr="00CC7F49">
        <w:rPr>
          <w:sz w:val="24"/>
          <w:szCs w:val="24"/>
        </w:rPr>
        <w:t>,</w:t>
      </w:r>
      <w:r w:rsidRPr="00CC7F49">
        <w:rPr>
          <w:sz w:val="24"/>
          <w:szCs w:val="24"/>
        </w:rPr>
        <w:t xml:space="preserve"> by accurately describing all variables from different measurements/instruments while using a consistent format</w:t>
      </w:r>
      <w:r w:rsidR="0081060D" w:rsidRPr="00CC7F49">
        <w:rPr>
          <w:sz w:val="24"/>
          <w:szCs w:val="24"/>
        </w:rPr>
        <w:t xml:space="preserve"> for interoperability</w:t>
      </w:r>
      <w:r w:rsidRPr="00CC7F49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6A5E69">
        <w:rPr>
          <w:sz w:val="24"/>
          <w:szCs w:val="24"/>
        </w:rPr>
        <w:t>For</w:t>
      </w:r>
      <w:r w:rsidR="008E6730">
        <w:rPr>
          <w:sz w:val="24"/>
          <w:szCs w:val="24"/>
        </w:rPr>
        <w:t xml:space="preserve"> data discovery</w:t>
      </w:r>
      <w:r w:rsidR="006A5E69">
        <w:rPr>
          <w:sz w:val="24"/>
          <w:szCs w:val="24"/>
        </w:rPr>
        <w:t>,</w:t>
      </w:r>
      <w:r w:rsidR="008E6730">
        <w:rPr>
          <w:sz w:val="24"/>
          <w:szCs w:val="24"/>
        </w:rPr>
        <w:t xml:space="preserve"> </w:t>
      </w:r>
      <w:r w:rsidR="006A5E69">
        <w:rPr>
          <w:sz w:val="24"/>
          <w:szCs w:val="24"/>
        </w:rPr>
        <w:t xml:space="preserve">the </w:t>
      </w:r>
      <w:proofErr w:type="spellStart"/>
      <w:r w:rsidR="006A5E69">
        <w:rPr>
          <w:sz w:val="24"/>
          <w:szCs w:val="24"/>
        </w:rPr>
        <w:t>MeasurementCategory</w:t>
      </w:r>
      <w:proofErr w:type="spellEnd"/>
      <w:r w:rsidR="006A5E69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CoreName</w:t>
      </w:r>
      <w:proofErr w:type="spellEnd"/>
      <w:r>
        <w:rPr>
          <w:sz w:val="24"/>
          <w:szCs w:val="24"/>
        </w:rPr>
        <w:t xml:space="preserve"> ca</w:t>
      </w:r>
      <w:r w:rsidR="001C4A1F">
        <w:rPr>
          <w:sz w:val="24"/>
          <w:szCs w:val="24"/>
        </w:rPr>
        <w:t xml:space="preserve">n be used </w:t>
      </w:r>
      <w:r w:rsidR="00D66A58">
        <w:rPr>
          <w:sz w:val="24"/>
          <w:szCs w:val="24"/>
        </w:rPr>
        <w:t xml:space="preserve">to conduct </w:t>
      </w:r>
      <w:r w:rsidR="001C4A1F">
        <w:rPr>
          <w:sz w:val="24"/>
          <w:szCs w:val="24"/>
        </w:rPr>
        <w:t>a broad search</w:t>
      </w:r>
      <w:r w:rsidR="00D468D5">
        <w:rPr>
          <w:sz w:val="24"/>
          <w:szCs w:val="24"/>
        </w:rPr>
        <w:t xml:space="preserve"> to identify all measurements of the same physical quantity from different instruments and/or field studies. The</w:t>
      </w:r>
      <w:r>
        <w:rPr>
          <w:sz w:val="24"/>
          <w:szCs w:val="24"/>
        </w:rPr>
        <w:t xml:space="preserve"> </w:t>
      </w:r>
      <w:proofErr w:type="spellStart"/>
      <w:r w:rsidR="00D66A58">
        <w:rPr>
          <w:sz w:val="24"/>
          <w:szCs w:val="24"/>
        </w:rPr>
        <w:t>D</w:t>
      </w:r>
      <w:r>
        <w:rPr>
          <w:sz w:val="24"/>
          <w:szCs w:val="24"/>
        </w:rPr>
        <w:t>escriptive</w:t>
      </w:r>
      <w:r w:rsidR="00D66A58">
        <w:rPr>
          <w:sz w:val="24"/>
          <w:szCs w:val="24"/>
        </w:rPr>
        <w:t>A</w:t>
      </w:r>
      <w:r>
        <w:rPr>
          <w:sz w:val="24"/>
          <w:szCs w:val="24"/>
        </w:rPr>
        <w:t>ttributes</w:t>
      </w:r>
      <w:proofErr w:type="spellEnd"/>
      <w:r>
        <w:rPr>
          <w:sz w:val="24"/>
          <w:szCs w:val="24"/>
        </w:rPr>
        <w:t xml:space="preserve"> </w:t>
      </w:r>
      <w:r w:rsidR="00D468D5">
        <w:rPr>
          <w:sz w:val="24"/>
          <w:szCs w:val="24"/>
        </w:rPr>
        <w:t xml:space="preserve">can then be used </w:t>
      </w:r>
      <w:r>
        <w:rPr>
          <w:sz w:val="24"/>
          <w:szCs w:val="24"/>
        </w:rPr>
        <w:t>to narrow down th</w:t>
      </w:r>
      <w:r w:rsidR="00D468D5">
        <w:rPr>
          <w:sz w:val="24"/>
          <w:szCs w:val="24"/>
        </w:rPr>
        <w:t>e</w:t>
      </w:r>
      <w:r>
        <w:rPr>
          <w:sz w:val="24"/>
          <w:szCs w:val="24"/>
        </w:rPr>
        <w:t xml:space="preserve"> search</w:t>
      </w:r>
      <w:r w:rsidR="00C87A7A">
        <w:rPr>
          <w:sz w:val="24"/>
          <w:szCs w:val="24"/>
        </w:rPr>
        <w:t xml:space="preserve"> for data of interest</w:t>
      </w:r>
      <w:r>
        <w:rPr>
          <w:sz w:val="24"/>
          <w:szCs w:val="24"/>
        </w:rPr>
        <w:t xml:space="preserve">. </w:t>
      </w:r>
      <w:r w:rsidR="00473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discussed in later sections, the </w:t>
      </w:r>
      <w:r w:rsidR="001C4A1F">
        <w:rPr>
          <w:sz w:val="24"/>
          <w:szCs w:val="24"/>
        </w:rPr>
        <w:t>number</w:t>
      </w:r>
      <w:r w:rsidR="2EBF9AD9" w:rsidRPr="2EBF9AD9">
        <w:rPr>
          <w:sz w:val="24"/>
          <w:szCs w:val="24"/>
        </w:rPr>
        <w:t xml:space="preserve"> </w:t>
      </w:r>
      <w:r w:rsidR="2EBF9AD9" w:rsidRPr="00332E21">
        <w:rPr>
          <w:sz w:val="24"/>
          <w:szCs w:val="24"/>
        </w:rPr>
        <w:t>and</w:t>
      </w:r>
      <w:r w:rsidR="001C4A1F" w:rsidRPr="2EBF9AD9">
        <w:rPr>
          <w:color w:val="FF0000"/>
          <w:sz w:val="24"/>
          <w:szCs w:val="24"/>
        </w:rPr>
        <w:t xml:space="preserve"> </w:t>
      </w:r>
      <w:r w:rsidR="001C4A1F">
        <w:rPr>
          <w:sz w:val="24"/>
          <w:szCs w:val="24"/>
        </w:rPr>
        <w:t xml:space="preserve">nature of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 are </w:t>
      </w:r>
      <w:r w:rsidR="001C4A1F">
        <w:rPr>
          <w:sz w:val="24"/>
          <w:szCs w:val="24"/>
        </w:rPr>
        <w:t>dependent on the</w:t>
      </w:r>
      <w:r>
        <w:rPr>
          <w:sz w:val="24"/>
          <w:szCs w:val="24"/>
        </w:rPr>
        <w:t xml:space="preserve"> type of measurement.</w:t>
      </w:r>
    </w:p>
    <w:p w14:paraId="5FC6124E" w14:textId="77777777" w:rsidR="0077589A" w:rsidRDefault="00B74EA7">
      <w:pPr>
        <w:pStyle w:val="Heading3"/>
      </w:pPr>
      <w:r>
        <w:t xml:space="preserve">4.1.1 </w:t>
      </w:r>
      <w:proofErr w:type="spellStart"/>
      <w:r>
        <w:t>MeasurementCategory</w:t>
      </w:r>
      <w:proofErr w:type="spellEnd"/>
    </w:p>
    <w:p w14:paraId="4CB9239C" w14:textId="1BFCA5A1" w:rsidR="00E45B5F" w:rsidRPr="007E02CB" w:rsidRDefault="00C3063C" w:rsidP="00277D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broadly groups all measurement standard names into one of twelve categories.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Additionally, it</w:t>
      </w:r>
      <w:r w:rsidR="79FB53C0" w:rsidRPr="00CC7F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uniqueness when </w:t>
      </w:r>
      <w:r w:rsidR="00277D86">
        <w:rPr>
          <w:sz w:val="24"/>
          <w:szCs w:val="24"/>
        </w:rPr>
        <w:t xml:space="preserve">using only </w:t>
      </w:r>
      <w:proofErr w:type="spellStart"/>
      <w:r w:rsidR="79FB53C0" w:rsidRPr="00CC7F49">
        <w:rPr>
          <w:sz w:val="24"/>
          <w:szCs w:val="24"/>
        </w:rPr>
        <w:t>CoreNames</w:t>
      </w:r>
      <w:proofErr w:type="spellEnd"/>
      <w:r w:rsidR="79FB53C0" w:rsidRPr="00CC7F49">
        <w:rPr>
          <w:sz w:val="24"/>
          <w:szCs w:val="24"/>
        </w:rPr>
        <w:t xml:space="preserve"> </w:t>
      </w:r>
      <w:r w:rsidR="00277D86">
        <w:rPr>
          <w:sz w:val="24"/>
          <w:szCs w:val="24"/>
        </w:rPr>
        <w:t>could be ambiguous (e.g.</w:t>
      </w:r>
      <w:r w:rsidR="00922547">
        <w:rPr>
          <w:sz w:val="24"/>
          <w:szCs w:val="24"/>
        </w:rPr>
        <w:t>,</w:t>
      </w:r>
      <w:r w:rsidR="00277D86">
        <w:rPr>
          <w:sz w:val="24"/>
          <w:szCs w:val="24"/>
        </w:rPr>
        <w:t xml:space="preserve"> a particle number concentration could be describing cloud droplets or aerosols).</w:t>
      </w:r>
      <w:r w:rsidR="002726DE">
        <w:rPr>
          <w:sz w:val="24"/>
          <w:szCs w:val="24"/>
        </w:rPr>
        <w:t xml:space="preserve"> </w:t>
      </w:r>
      <w:r w:rsidR="00277D86">
        <w:rPr>
          <w:sz w:val="24"/>
          <w:szCs w:val="24"/>
        </w:rPr>
        <w:t xml:space="preserve">Within each </w:t>
      </w:r>
      <w:proofErr w:type="spellStart"/>
      <w:r w:rsidR="00277D86">
        <w:rPr>
          <w:sz w:val="24"/>
          <w:szCs w:val="24"/>
        </w:rPr>
        <w:t>MeasurementCategory</w:t>
      </w:r>
      <w:proofErr w:type="spellEnd"/>
      <w:r w:rsidR="00277D86">
        <w:rPr>
          <w:sz w:val="24"/>
          <w:szCs w:val="24"/>
        </w:rPr>
        <w:t xml:space="preserve">, the format of each </w:t>
      </w:r>
      <w:r w:rsidR="79FB53C0" w:rsidRPr="00CC7F49">
        <w:rPr>
          <w:sz w:val="24"/>
          <w:szCs w:val="24"/>
        </w:rPr>
        <w:t xml:space="preserve">standard name </w:t>
      </w:r>
      <w:r w:rsidR="00277D86">
        <w:rPr>
          <w:sz w:val="24"/>
          <w:szCs w:val="24"/>
        </w:rPr>
        <w:t>is consistent (</w:t>
      </w:r>
      <w:r w:rsidR="79FB53C0" w:rsidRPr="00CC7F49">
        <w:rPr>
          <w:sz w:val="24"/>
          <w:szCs w:val="24"/>
        </w:rPr>
        <w:t>i.e.</w:t>
      </w:r>
      <w:r w:rsidR="00277D86">
        <w:rPr>
          <w:sz w:val="24"/>
          <w:szCs w:val="24"/>
        </w:rPr>
        <w:t xml:space="preserve"> </w:t>
      </w:r>
      <w:r w:rsidR="79FB53C0" w:rsidRPr="00CC7F49">
        <w:rPr>
          <w:sz w:val="24"/>
          <w:szCs w:val="24"/>
        </w:rPr>
        <w:t>variable standard names within each category have the same number and type of descriptive attributes</w:t>
      </w:r>
      <w:r w:rsidR="00277D86">
        <w:rPr>
          <w:sz w:val="24"/>
          <w:szCs w:val="24"/>
        </w:rPr>
        <w:t>)</w:t>
      </w:r>
      <w:r w:rsidR="79FB53C0" w:rsidRPr="00CC7F49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ED2F63">
        <w:rPr>
          <w:sz w:val="24"/>
          <w:szCs w:val="24"/>
        </w:rPr>
        <w:t xml:space="preserve">The types and/or number of attributes </w:t>
      </w:r>
      <w:r w:rsidR="00455825">
        <w:rPr>
          <w:sz w:val="24"/>
          <w:szCs w:val="24"/>
        </w:rPr>
        <w:t xml:space="preserve">have </w:t>
      </w:r>
      <w:r w:rsidR="00455825">
        <w:rPr>
          <w:sz w:val="24"/>
          <w:szCs w:val="24"/>
        </w:rPr>
        <w:lastRenderedPageBreak/>
        <w:t>been</w:t>
      </w:r>
      <w:r w:rsidR="00ED2F63">
        <w:rPr>
          <w:sz w:val="24"/>
          <w:szCs w:val="24"/>
        </w:rPr>
        <w:t xml:space="preserve"> </w:t>
      </w:r>
      <w:r w:rsidR="00CC7F49" w:rsidRPr="00CC7F49">
        <w:rPr>
          <w:sz w:val="24"/>
          <w:szCs w:val="24"/>
        </w:rPr>
        <w:t>tailor</w:t>
      </w:r>
      <w:r w:rsidR="00ED2F63">
        <w:rPr>
          <w:sz w:val="24"/>
          <w:szCs w:val="24"/>
        </w:rPr>
        <w:t>ed</w:t>
      </w:r>
      <w:r w:rsidR="00CC7F49" w:rsidRPr="00CC7F49">
        <w:rPr>
          <w:sz w:val="24"/>
          <w:szCs w:val="24"/>
        </w:rPr>
        <w:t xml:space="preserve"> </w:t>
      </w:r>
      <w:r w:rsidR="00362DEE" w:rsidRPr="00CC7F49">
        <w:rPr>
          <w:sz w:val="24"/>
          <w:szCs w:val="24"/>
        </w:rPr>
        <w:t xml:space="preserve">to </w:t>
      </w:r>
      <w:r w:rsidR="00CC7F49" w:rsidRPr="00CC7F49">
        <w:rPr>
          <w:sz w:val="24"/>
          <w:szCs w:val="24"/>
        </w:rPr>
        <w:t xml:space="preserve">each type of </w:t>
      </w:r>
      <w:r w:rsidR="79FB53C0" w:rsidRPr="00CC7F49">
        <w:rPr>
          <w:sz w:val="24"/>
          <w:szCs w:val="24"/>
        </w:rPr>
        <w:t>measurement (e.g., aerosol optical property vs. ae</w:t>
      </w:r>
      <w:r w:rsidR="00CC7F49" w:rsidRPr="00CC7F49">
        <w:rPr>
          <w:sz w:val="24"/>
          <w:szCs w:val="24"/>
        </w:rPr>
        <w:t>rosol composition) or</w:t>
      </w:r>
      <w:r w:rsidR="79FB53C0" w:rsidRPr="00CC7F49">
        <w:rPr>
          <w:sz w:val="24"/>
          <w:szCs w:val="24"/>
        </w:rPr>
        <w:t xml:space="preserve"> medium (e.g., trace gas vs. aerosol</w:t>
      </w:r>
      <w:r w:rsidR="00ED2F63" w:rsidRPr="00CC7F49">
        <w:rPr>
          <w:sz w:val="24"/>
          <w:szCs w:val="24"/>
        </w:rPr>
        <w:t>)</w:t>
      </w:r>
      <w:r w:rsidR="00ED2F63">
        <w:rPr>
          <w:sz w:val="24"/>
          <w:szCs w:val="24"/>
        </w:rPr>
        <w:t>;</w:t>
      </w:r>
      <w:r w:rsidR="00ED2F63" w:rsidRPr="007A3B74">
        <w:rPr>
          <w:sz w:val="24"/>
          <w:szCs w:val="24"/>
        </w:rPr>
        <w:t xml:space="preserve"> </w:t>
      </w:r>
      <w:r w:rsidR="00ED2F63">
        <w:rPr>
          <w:sz w:val="24"/>
          <w:szCs w:val="24"/>
        </w:rPr>
        <w:t>t</w:t>
      </w:r>
      <w:r w:rsidR="79FB53C0" w:rsidRPr="007A3B74">
        <w:rPr>
          <w:sz w:val="24"/>
          <w:szCs w:val="24"/>
        </w:rPr>
        <w:t xml:space="preserve">herefore, </w:t>
      </w:r>
      <w:proofErr w:type="spellStart"/>
      <w:r w:rsidR="79FB53C0" w:rsidRPr="007A3B74">
        <w:rPr>
          <w:sz w:val="24"/>
          <w:szCs w:val="24"/>
        </w:rPr>
        <w:t>MeasurementCategory</w:t>
      </w:r>
      <w:proofErr w:type="spellEnd"/>
      <w:r w:rsidR="79FB53C0" w:rsidRPr="007A3B74">
        <w:rPr>
          <w:sz w:val="24"/>
          <w:szCs w:val="24"/>
        </w:rPr>
        <w:t xml:space="preserve"> is defined by </w:t>
      </w:r>
      <w:r w:rsidR="79FB53C0" w:rsidRPr="00072D2E">
        <w:rPr>
          <w:sz w:val="24"/>
          <w:szCs w:val="24"/>
        </w:rPr>
        <w:t>the measurement medium and type of measurements.</w:t>
      </w:r>
      <w:r w:rsidR="002726DE">
        <w:rPr>
          <w:sz w:val="24"/>
          <w:szCs w:val="24"/>
        </w:rPr>
        <w:t xml:space="preserve"> </w:t>
      </w:r>
      <w:r w:rsidR="79FB53C0" w:rsidRPr="00072D2E">
        <w:rPr>
          <w:sz w:val="24"/>
          <w:szCs w:val="24"/>
        </w:rPr>
        <w:t xml:space="preserve">See table 4.1.1 for the complete list of </w:t>
      </w:r>
      <w:proofErr w:type="spellStart"/>
      <w:r w:rsidR="79FB53C0" w:rsidRPr="00072D2E">
        <w:rPr>
          <w:sz w:val="24"/>
          <w:szCs w:val="24"/>
        </w:rPr>
        <w:t>MeasurementCategories</w:t>
      </w:r>
      <w:proofErr w:type="spellEnd"/>
      <w:r w:rsidR="79FB53C0" w:rsidRPr="00072D2E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79FB53C0" w:rsidRPr="007A3B74">
        <w:rPr>
          <w:sz w:val="24"/>
          <w:szCs w:val="24"/>
        </w:rPr>
        <w:t xml:space="preserve">The variable standard names </w:t>
      </w:r>
      <w:r w:rsidR="00277D86" w:rsidRPr="007A3B74">
        <w:rPr>
          <w:sz w:val="24"/>
          <w:szCs w:val="24"/>
        </w:rPr>
        <w:t xml:space="preserve">for each </w:t>
      </w:r>
      <w:proofErr w:type="spellStart"/>
      <w:r w:rsidR="00277D86" w:rsidRPr="007A3B74">
        <w:rPr>
          <w:sz w:val="24"/>
          <w:szCs w:val="24"/>
        </w:rPr>
        <w:t>MeasurementCategory</w:t>
      </w:r>
      <w:proofErr w:type="spellEnd"/>
      <w:r w:rsidR="00277D86" w:rsidRPr="007A3B74">
        <w:rPr>
          <w:sz w:val="24"/>
          <w:szCs w:val="24"/>
        </w:rPr>
        <w:t xml:space="preserve"> </w:t>
      </w:r>
      <w:r w:rsidR="79FB53C0" w:rsidRPr="007A3B74">
        <w:rPr>
          <w:sz w:val="24"/>
          <w:szCs w:val="24"/>
        </w:rPr>
        <w:t xml:space="preserve">are introduced </w:t>
      </w:r>
      <w:r w:rsidR="00733969">
        <w:rPr>
          <w:sz w:val="24"/>
          <w:szCs w:val="24"/>
        </w:rPr>
        <w:t>in</w:t>
      </w:r>
      <w:r w:rsidR="00733969" w:rsidRPr="007A3B74">
        <w:rPr>
          <w:sz w:val="24"/>
          <w:szCs w:val="24"/>
        </w:rPr>
        <w:t xml:space="preserve"> </w:t>
      </w:r>
      <w:r w:rsidR="79FB53C0" w:rsidRPr="007A3B74">
        <w:rPr>
          <w:sz w:val="24"/>
          <w:szCs w:val="24"/>
        </w:rPr>
        <w:t>section</w:t>
      </w:r>
      <w:r w:rsidR="00733969">
        <w:rPr>
          <w:sz w:val="24"/>
          <w:szCs w:val="24"/>
        </w:rPr>
        <w:t>s</w:t>
      </w:r>
      <w:r w:rsidR="79FB53C0" w:rsidRPr="007A3B74">
        <w:rPr>
          <w:sz w:val="24"/>
          <w:szCs w:val="24"/>
        </w:rPr>
        <w:t xml:space="preserve"> 4.2 to 4.</w:t>
      </w:r>
      <w:r w:rsidR="00260393">
        <w:rPr>
          <w:sz w:val="24"/>
          <w:szCs w:val="24"/>
        </w:rPr>
        <w:t>8</w:t>
      </w:r>
      <w:r w:rsidR="79FB53C0" w:rsidRPr="007A3B74">
        <w:rPr>
          <w:sz w:val="24"/>
          <w:szCs w:val="24"/>
        </w:rPr>
        <w:t>.</w:t>
      </w:r>
    </w:p>
    <w:p w14:paraId="7597F960" w14:textId="77777777" w:rsidR="6D97E077" w:rsidRDefault="6D97E077" w:rsidP="6D97E077">
      <w:pPr>
        <w:rPr>
          <w:sz w:val="24"/>
          <w:szCs w:val="24"/>
        </w:rPr>
      </w:pPr>
    </w:p>
    <w:p w14:paraId="6246D2AE" w14:textId="7317CD28" w:rsidR="6D97E077" w:rsidRDefault="6D97E077" w:rsidP="6D97E077">
      <w:pPr>
        <w:rPr>
          <w:sz w:val="24"/>
          <w:szCs w:val="24"/>
        </w:rPr>
      </w:pPr>
      <w:r w:rsidRPr="6D97E077">
        <w:rPr>
          <w:sz w:val="24"/>
          <w:szCs w:val="24"/>
        </w:rPr>
        <w:t>Table 4.1.1:</w:t>
      </w:r>
      <w:r w:rsidR="000B4432">
        <w:rPr>
          <w:sz w:val="24"/>
          <w:szCs w:val="24"/>
        </w:rPr>
        <w:t xml:space="preserve"> List of Values for </w:t>
      </w:r>
      <w:proofErr w:type="spellStart"/>
      <w:r w:rsidR="000B4432">
        <w:rPr>
          <w:sz w:val="24"/>
          <w:szCs w:val="24"/>
        </w:rPr>
        <w:t>MeasurementCategory</w:t>
      </w:r>
      <w:proofErr w:type="spellEnd"/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202"/>
        <w:gridCol w:w="3502"/>
        <w:gridCol w:w="2636"/>
      </w:tblGrid>
      <w:tr w:rsidR="00EB6F88" w14:paraId="23AAEF49" w14:textId="7838666E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253" w14:textId="77777777" w:rsidR="00EB6F88" w:rsidRPr="000B4432" w:rsidRDefault="00EB6F88" w:rsidP="79FB53C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0B4432">
              <w:rPr>
                <w:b/>
                <w:sz w:val="24"/>
                <w:szCs w:val="24"/>
              </w:rPr>
              <w:t>MeasurementCategory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1051" w14:textId="77777777" w:rsidR="00EB6F88" w:rsidRPr="000B4432" w:rsidRDefault="00EB6F88" w:rsidP="79FB53C0">
            <w:pPr>
              <w:spacing w:line="240" w:lineRule="auto"/>
              <w:rPr>
                <w:b/>
                <w:sz w:val="24"/>
                <w:szCs w:val="24"/>
              </w:rPr>
            </w:pPr>
            <w:r w:rsidRPr="000B443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14:paraId="26BE70D7" w14:textId="15AAA591" w:rsidR="00EB6F88" w:rsidRPr="000B4432" w:rsidRDefault="00EB6F88" w:rsidP="79FB53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</w:t>
            </w:r>
            <w:r w:rsidR="00433714">
              <w:rPr>
                <w:b/>
                <w:sz w:val="24"/>
                <w:szCs w:val="24"/>
              </w:rPr>
              <w:t xml:space="preserve">Descriptive </w:t>
            </w:r>
            <w:r>
              <w:rPr>
                <w:b/>
                <w:sz w:val="24"/>
                <w:szCs w:val="24"/>
              </w:rPr>
              <w:t>Attributes</w:t>
            </w:r>
          </w:p>
        </w:tc>
      </w:tr>
      <w:tr w:rsidR="00EB6F88" w14:paraId="31429A0F" w14:textId="5FF943C6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80A9" w14:textId="5B2750EE" w:rsidR="00EB6F88" w:rsidRPr="00072D2E" w:rsidRDefault="00EB6F88" w:rsidP="003F7061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as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B59F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Trace gases abundance and isotope ratios</w:t>
            </w:r>
          </w:p>
        </w:tc>
        <w:tc>
          <w:tcPr>
            <w:tcW w:w="2636" w:type="dxa"/>
          </w:tcPr>
          <w:p w14:paraId="78A9F677" w14:textId="608B0802" w:rsidR="00EB6F88" w:rsidRPr="00072D2E" w:rsidRDefault="005375AB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B6F88" w14:paraId="7AFBD41A" w14:textId="0399C8DF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10AE" w14:textId="40D87F5D" w:rsidR="00EB6F88" w:rsidRPr="00072D2E" w:rsidRDefault="00EB6F88" w:rsidP="00EF53A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er</w:t>
            </w:r>
            <w:r w:rsidRPr="00072D2E">
              <w:rPr>
                <w:sz w:val="24"/>
                <w:szCs w:val="24"/>
              </w:rPr>
              <w:t>Comp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E3E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Aerosol particle composition</w:t>
            </w:r>
          </w:p>
        </w:tc>
        <w:tc>
          <w:tcPr>
            <w:tcW w:w="2636" w:type="dxa"/>
          </w:tcPr>
          <w:p w14:paraId="3DBBC7FD" w14:textId="1D46B115" w:rsidR="00EB6F88" w:rsidRPr="00072D2E" w:rsidRDefault="005375AB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B6F88" w14:paraId="34E1DB8A" w14:textId="74E70818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D2B9" w14:textId="0E58AB62" w:rsidR="00EB6F88" w:rsidRPr="00072D2E" w:rsidRDefault="00EB6F88" w:rsidP="00EF53A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er</w:t>
            </w:r>
            <w:r w:rsidRPr="00072D2E">
              <w:rPr>
                <w:sz w:val="24"/>
                <w:szCs w:val="24"/>
              </w:rPr>
              <w:t>MP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BEA1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Aerosol particle microphysical properties</w:t>
            </w:r>
          </w:p>
        </w:tc>
        <w:tc>
          <w:tcPr>
            <w:tcW w:w="2636" w:type="dxa"/>
          </w:tcPr>
          <w:p w14:paraId="5E2E7921" w14:textId="2C8F47FB" w:rsidR="00EB6F88" w:rsidRPr="00072D2E" w:rsidRDefault="005375AB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6F88" w14:paraId="50B709AF" w14:textId="6B97F503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07AF" w14:textId="7AB377CF" w:rsidR="00EB6F88" w:rsidRPr="00072D2E" w:rsidRDefault="00EB6F88" w:rsidP="00EF53A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er</w:t>
            </w:r>
            <w:r w:rsidRPr="00072D2E">
              <w:rPr>
                <w:sz w:val="24"/>
                <w:szCs w:val="24"/>
              </w:rPr>
              <w:t>Opt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BA84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Aerosol particle optical properties</w:t>
            </w:r>
          </w:p>
        </w:tc>
        <w:tc>
          <w:tcPr>
            <w:tcW w:w="2636" w:type="dxa"/>
          </w:tcPr>
          <w:p w14:paraId="3F9F5532" w14:textId="36086693" w:rsidR="00EB6F88" w:rsidRPr="00072D2E" w:rsidRDefault="005375AB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6F88" w14:paraId="0100C49D" w14:textId="2C4014EB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4D1A" w14:textId="52083CA8" w:rsidR="00EB6F88" w:rsidRPr="00072D2E" w:rsidRDefault="00EB6F88" w:rsidP="00EF53A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ld</w:t>
            </w:r>
            <w:r w:rsidRPr="00072D2E">
              <w:rPr>
                <w:sz w:val="24"/>
                <w:szCs w:val="24"/>
              </w:rPr>
              <w:t>Comp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9FB4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Cloud droplet composition</w:t>
            </w:r>
          </w:p>
        </w:tc>
        <w:tc>
          <w:tcPr>
            <w:tcW w:w="2636" w:type="dxa"/>
          </w:tcPr>
          <w:p w14:paraId="316F4ADF" w14:textId="60D9D2BE" w:rsidR="00EB6F88" w:rsidRPr="00072D2E" w:rsidRDefault="006A18DC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B6F88" w14:paraId="3D420F8C" w14:textId="444AD9AC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7735" w14:textId="191BB808" w:rsidR="00EB6F88" w:rsidRPr="00072D2E" w:rsidRDefault="00EB6F88" w:rsidP="00EF53A1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ld</w:t>
            </w:r>
            <w:r w:rsidRPr="00072D2E">
              <w:rPr>
                <w:sz w:val="24"/>
                <w:szCs w:val="24"/>
              </w:rPr>
              <w:t>M</w:t>
            </w:r>
            <w:r w:rsidR="00BC4599">
              <w:rPr>
                <w:sz w:val="24"/>
                <w:szCs w:val="24"/>
              </w:rPr>
              <w:t>icro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A42" w14:textId="77777777" w:rsidR="00EB6F88" w:rsidRPr="00072D2E" w:rsidRDefault="00EB6F88" w:rsidP="79FB53C0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Cloud droplet microphysical properties</w:t>
            </w:r>
          </w:p>
        </w:tc>
        <w:tc>
          <w:tcPr>
            <w:tcW w:w="2636" w:type="dxa"/>
          </w:tcPr>
          <w:p w14:paraId="068D80DE" w14:textId="4F76E1A2" w:rsidR="00EB6F88" w:rsidRPr="00072D2E" w:rsidRDefault="006A18DC" w:rsidP="79FB53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C4599" w14:paraId="09146754" w14:textId="77777777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8774" w14:textId="434FC4E3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ld</w:t>
            </w:r>
            <w:r w:rsidRPr="00072D2E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acro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2CAF" w14:textId="673D44F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 xml:space="preserve">Cloud droplet </w:t>
            </w:r>
            <w:proofErr w:type="spellStart"/>
            <w:r w:rsidRPr="00072D2E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 w:rsidRPr="00072D2E">
              <w:rPr>
                <w:sz w:val="24"/>
                <w:szCs w:val="24"/>
              </w:rPr>
              <w:t>crophysical</w:t>
            </w:r>
            <w:proofErr w:type="spellEnd"/>
            <w:r w:rsidRPr="00072D2E">
              <w:rPr>
                <w:sz w:val="24"/>
                <w:szCs w:val="24"/>
              </w:rPr>
              <w:t xml:space="preserve"> properties</w:t>
            </w:r>
          </w:p>
        </w:tc>
        <w:tc>
          <w:tcPr>
            <w:tcW w:w="2636" w:type="dxa"/>
          </w:tcPr>
          <w:p w14:paraId="4DD1EA40" w14:textId="2D8AA1B9" w:rsidR="00BC4599" w:rsidRDefault="008316CF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058F0">
              <w:rPr>
                <w:sz w:val="24"/>
                <w:szCs w:val="24"/>
              </w:rPr>
              <w:t>*</w:t>
            </w:r>
          </w:p>
        </w:tc>
      </w:tr>
      <w:tr w:rsidR="00BC4599" w14:paraId="5B3D7F63" w14:textId="0DEA9D87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4FF1" w14:textId="5BF65A15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ld</w:t>
            </w:r>
            <w:r w:rsidRPr="00072D2E">
              <w:rPr>
                <w:sz w:val="24"/>
                <w:szCs w:val="24"/>
              </w:rPr>
              <w:t>Opt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A17A" w14:textId="7777777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Cloud droplet optical properties</w:t>
            </w:r>
          </w:p>
        </w:tc>
        <w:tc>
          <w:tcPr>
            <w:tcW w:w="2636" w:type="dxa"/>
          </w:tcPr>
          <w:p w14:paraId="7CA9EB27" w14:textId="3E5C8AF2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C4599" w14:paraId="671F896D" w14:textId="2D51279D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066" w14:textId="14EAB55E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676C" w14:textId="7777777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Meteorology parameters</w:t>
            </w:r>
          </w:p>
        </w:tc>
        <w:tc>
          <w:tcPr>
            <w:tcW w:w="2636" w:type="dxa"/>
          </w:tcPr>
          <w:p w14:paraId="1D697F4A" w14:textId="4BADD5B2" w:rsidR="00BC4599" w:rsidRPr="00072D2E" w:rsidRDefault="008316CF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058F0">
              <w:rPr>
                <w:sz w:val="24"/>
                <w:szCs w:val="24"/>
              </w:rPr>
              <w:t>*</w:t>
            </w:r>
          </w:p>
        </w:tc>
      </w:tr>
      <w:tr w:rsidR="00BC4599" w14:paraId="2817A1C3" w14:textId="7E0F54FB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9B7" w14:textId="0B3C938B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as</w:t>
            </w:r>
            <w:r w:rsidRPr="00072D2E">
              <w:rPr>
                <w:sz w:val="24"/>
                <w:szCs w:val="24"/>
              </w:rPr>
              <w:t>JValue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99A2" w14:textId="7777777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Gas phase photolytic coefficients</w:t>
            </w:r>
          </w:p>
        </w:tc>
        <w:tc>
          <w:tcPr>
            <w:tcW w:w="2636" w:type="dxa"/>
          </w:tcPr>
          <w:p w14:paraId="2D3C2A74" w14:textId="6B99A770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C4599" w14:paraId="442DBA1F" w14:textId="6A1A2337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7B60" w14:textId="2DF4FE69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072D2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qu</w:t>
            </w:r>
            <w:r w:rsidRPr="00072D2E">
              <w:rPr>
                <w:sz w:val="24"/>
                <w:szCs w:val="24"/>
              </w:rPr>
              <w:t>JValue</w:t>
            </w:r>
            <w:proofErr w:type="spellEnd"/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DAEE" w14:textId="7777777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Aqueous phase photolytic coefficients</w:t>
            </w:r>
          </w:p>
        </w:tc>
        <w:tc>
          <w:tcPr>
            <w:tcW w:w="2636" w:type="dxa"/>
          </w:tcPr>
          <w:p w14:paraId="07C5F0EA" w14:textId="1438DA24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C4599" w14:paraId="6728ED71" w14:textId="3256E1F6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130D" w14:textId="2AD0BD7D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latform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A0C2" w14:textId="250238DB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Measurement platform (e.g., aircraft, ship, motor vehicles) navigation and attitude</w:t>
            </w:r>
          </w:p>
        </w:tc>
        <w:tc>
          <w:tcPr>
            <w:tcW w:w="2636" w:type="dxa"/>
          </w:tcPr>
          <w:p w14:paraId="4A276F09" w14:textId="77317BDF" w:rsidR="00BC4599" w:rsidRPr="00072D2E" w:rsidRDefault="008316CF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058F0">
              <w:rPr>
                <w:sz w:val="24"/>
                <w:szCs w:val="24"/>
              </w:rPr>
              <w:t>*</w:t>
            </w:r>
          </w:p>
        </w:tc>
      </w:tr>
      <w:tr w:rsidR="00BC4599" w14:paraId="0F8BADA5" w14:textId="7BD94AA4" w:rsidTr="00067A6E">
        <w:tc>
          <w:tcPr>
            <w:tcW w:w="3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0662" w14:textId="614BF83B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9A84" w14:textId="77777777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 w:rsidRPr="00072D2E">
              <w:rPr>
                <w:sz w:val="24"/>
                <w:szCs w:val="24"/>
              </w:rPr>
              <w:t>Radiation measurements</w:t>
            </w:r>
          </w:p>
        </w:tc>
        <w:tc>
          <w:tcPr>
            <w:tcW w:w="2636" w:type="dxa"/>
          </w:tcPr>
          <w:p w14:paraId="5A117481" w14:textId="10E575FB" w:rsidR="00BC4599" w:rsidRPr="00072D2E" w:rsidRDefault="00BC4599" w:rsidP="00BC45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5FBE9A0" w14:textId="4A1C5DCF" w:rsidR="00D058F0" w:rsidRPr="00A76A35" w:rsidRDefault="00D058F0" w:rsidP="00A76A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 </w:t>
      </w:r>
      <w:r w:rsidR="00A76A35">
        <w:rPr>
          <w:sz w:val="24"/>
          <w:szCs w:val="24"/>
        </w:rPr>
        <w:t>While no descriptive attributes exist for these measurement categories, ‘_None’ must be used</w:t>
      </w:r>
      <w:r w:rsidR="00A76A35">
        <w:rPr>
          <w:sz w:val="24"/>
          <w:szCs w:val="24"/>
        </w:rPr>
        <w:t xml:space="preserve"> </w:t>
      </w:r>
      <w:r w:rsidR="00A76A35">
        <w:rPr>
          <w:sz w:val="24"/>
          <w:szCs w:val="24"/>
        </w:rPr>
        <w:t xml:space="preserve">in place of the </w:t>
      </w:r>
      <w:proofErr w:type="spellStart"/>
      <w:r w:rsidR="00A76A35">
        <w:rPr>
          <w:sz w:val="24"/>
          <w:szCs w:val="24"/>
        </w:rPr>
        <w:t>DescriptiveAttribute</w:t>
      </w:r>
      <w:proofErr w:type="spellEnd"/>
      <w:r w:rsidR="00A76A35">
        <w:rPr>
          <w:sz w:val="24"/>
          <w:szCs w:val="24"/>
        </w:rPr>
        <w:t xml:space="preserve">.  </w:t>
      </w:r>
    </w:p>
    <w:p w14:paraId="7C9157CC" w14:textId="2D1A5357" w:rsidR="0077589A" w:rsidRDefault="00B74EA7">
      <w:pPr>
        <w:pStyle w:val="Heading3"/>
        <w:rPr>
          <w:sz w:val="24"/>
          <w:szCs w:val="24"/>
        </w:rPr>
      </w:pPr>
      <w:r>
        <w:t xml:space="preserve">4.1.2 </w:t>
      </w:r>
      <w:proofErr w:type="spellStart"/>
      <w:r>
        <w:t>CoreName</w:t>
      </w:r>
      <w:proofErr w:type="spellEnd"/>
    </w:p>
    <w:p w14:paraId="6EE22A89" w14:textId="5AB7A99B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CoreName</w:t>
      </w:r>
      <w:proofErr w:type="spellEnd"/>
      <w:r>
        <w:rPr>
          <w:sz w:val="24"/>
          <w:szCs w:val="24"/>
        </w:rPr>
        <w:t xml:space="preserve"> is the basic identification of the physical </w:t>
      </w:r>
      <w:r w:rsidRPr="000C5F65">
        <w:rPr>
          <w:sz w:val="24"/>
          <w:szCs w:val="24"/>
        </w:rPr>
        <w:t xml:space="preserve">quantity being </w:t>
      </w:r>
      <w:r w:rsidR="007905A0" w:rsidRPr="000C5F65">
        <w:rPr>
          <w:sz w:val="24"/>
          <w:szCs w:val="24"/>
        </w:rPr>
        <w:t>reported</w:t>
      </w:r>
      <w:r w:rsidRPr="000C5F65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Pr="000C5F65">
        <w:rPr>
          <w:sz w:val="24"/>
          <w:szCs w:val="24"/>
        </w:rPr>
        <w:t xml:space="preserve">The </w:t>
      </w:r>
      <w:proofErr w:type="spellStart"/>
      <w:r w:rsidRPr="000C5F65">
        <w:rPr>
          <w:sz w:val="24"/>
          <w:szCs w:val="24"/>
        </w:rPr>
        <w:t>CoreNames</w:t>
      </w:r>
      <w:proofErr w:type="spellEnd"/>
      <w:r w:rsidRPr="000C5F65">
        <w:rPr>
          <w:sz w:val="24"/>
          <w:szCs w:val="24"/>
        </w:rPr>
        <w:t xml:space="preserve"> chosen are those that have been commonly used in literature, which are, by definition, “community acceptable”.</w:t>
      </w:r>
    </w:p>
    <w:p w14:paraId="7586CCAB" w14:textId="77777777" w:rsidR="0077589A" w:rsidRDefault="00B74EA7">
      <w:pPr>
        <w:pStyle w:val="Heading3"/>
      </w:pPr>
      <w:r>
        <w:t xml:space="preserve">4.1.3 </w:t>
      </w:r>
      <w:proofErr w:type="spellStart"/>
      <w:r w:rsidR="004A06FD">
        <w:t>MeasurementMode</w:t>
      </w:r>
      <w:proofErr w:type="spellEnd"/>
    </w:p>
    <w:p w14:paraId="4F66A28C" w14:textId="79FD832E" w:rsidR="0077589A" w:rsidRDefault="79FB53C0" w:rsidP="79FB53C0">
      <w:pPr>
        <w:rPr>
          <w:sz w:val="24"/>
          <w:szCs w:val="24"/>
        </w:rPr>
      </w:pPr>
      <w:r w:rsidRPr="79FB53C0">
        <w:rPr>
          <w:sz w:val="24"/>
          <w:szCs w:val="24"/>
        </w:rPr>
        <w:t xml:space="preserve">The 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 w:rsidRPr="79FB53C0">
        <w:rPr>
          <w:sz w:val="24"/>
          <w:szCs w:val="24"/>
        </w:rPr>
        <w:t xml:space="preserve"> refers to the sampling technique of the measurement.</w:t>
      </w:r>
      <w:r w:rsidR="002726DE">
        <w:rPr>
          <w:sz w:val="24"/>
          <w:szCs w:val="24"/>
        </w:rPr>
        <w:t xml:space="preserve"> </w:t>
      </w:r>
      <w:r w:rsidR="00722EF9">
        <w:rPr>
          <w:sz w:val="24"/>
          <w:szCs w:val="24"/>
        </w:rPr>
        <w:t>The modes chosen are similar to the ESA Atmospheric Validation Data Centre (EVDC)</w:t>
      </w:r>
      <w:r w:rsidR="00940851">
        <w:rPr>
          <w:sz w:val="24"/>
          <w:szCs w:val="24"/>
        </w:rPr>
        <w:t xml:space="preserve"> acquisition method </w:t>
      </w:r>
      <w:r w:rsidR="00722EF9">
        <w:rPr>
          <w:sz w:val="24"/>
          <w:szCs w:val="24"/>
        </w:rPr>
        <w:t>metadata attributes</w:t>
      </w:r>
      <w:r w:rsidR="00D3503D">
        <w:rPr>
          <w:sz w:val="24"/>
          <w:szCs w:val="24"/>
        </w:rPr>
        <w:t>, which</w:t>
      </w:r>
      <w:r w:rsidR="00722EF9">
        <w:rPr>
          <w:sz w:val="24"/>
          <w:szCs w:val="24"/>
        </w:rPr>
        <w:t xml:space="preserve"> are </w:t>
      </w:r>
      <w:proofErr w:type="spellStart"/>
      <w:r w:rsidR="00722EF9">
        <w:rPr>
          <w:sz w:val="24"/>
          <w:szCs w:val="24"/>
        </w:rPr>
        <w:t>InSitu</w:t>
      </w:r>
      <w:proofErr w:type="spellEnd"/>
      <w:r w:rsidR="00722EF9">
        <w:rPr>
          <w:sz w:val="24"/>
          <w:szCs w:val="24"/>
        </w:rPr>
        <w:t xml:space="preserve">, Numerical Simulation, Remote Sensing, and Sample. </w:t>
      </w:r>
      <w:r w:rsidRPr="79FB53C0">
        <w:rPr>
          <w:sz w:val="24"/>
          <w:szCs w:val="24"/>
        </w:rPr>
        <w:t>The complete list is given in Table 4.1.2.</w:t>
      </w:r>
      <w:r w:rsidR="004A346B">
        <w:rPr>
          <w:sz w:val="24"/>
          <w:szCs w:val="24"/>
        </w:rPr>
        <w:t xml:space="preserve"> </w:t>
      </w:r>
    </w:p>
    <w:p w14:paraId="2F76BA63" w14:textId="77777777" w:rsidR="0077589A" w:rsidRDefault="0077589A">
      <w:pPr>
        <w:rPr>
          <w:sz w:val="24"/>
          <w:szCs w:val="24"/>
        </w:rPr>
      </w:pPr>
    </w:p>
    <w:p w14:paraId="78D94685" w14:textId="4E63D4EF" w:rsidR="0077589A" w:rsidRDefault="79FB53C0" w:rsidP="79FB53C0">
      <w:pPr>
        <w:rPr>
          <w:sz w:val="24"/>
          <w:szCs w:val="24"/>
        </w:rPr>
      </w:pPr>
      <w:r w:rsidRPr="79FB53C0">
        <w:rPr>
          <w:sz w:val="24"/>
          <w:szCs w:val="24"/>
        </w:rPr>
        <w:t>Table 4.1.2:</w:t>
      </w:r>
      <w:r w:rsidR="000B4432">
        <w:rPr>
          <w:sz w:val="24"/>
          <w:szCs w:val="24"/>
        </w:rPr>
        <w:t xml:space="preserve"> List of Values for </w:t>
      </w:r>
      <w:proofErr w:type="spellStart"/>
      <w:r w:rsidR="000B4432">
        <w:rPr>
          <w:sz w:val="24"/>
          <w:szCs w:val="24"/>
        </w:rPr>
        <w:t>MeasurementMode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20"/>
        <w:gridCol w:w="5640"/>
      </w:tblGrid>
      <w:tr w:rsidR="0077589A" w14:paraId="22691145" w14:textId="77777777" w:rsidTr="000B4432">
        <w:trPr>
          <w:tblHeader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655C" w14:textId="77777777" w:rsidR="0077589A" w:rsidRPr="000B4432" w:rsidRDefault="004A06F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0B4432">
              <w:rPr>
                <w:b/>
                <w:sz w:val="24"/>
                <w:szCs w:val="24"/>
              </w:rPr>
              <w:t>MeasurementMode</w:t>
            </w:r>
            <w:proofErr w:type="spellEnd"/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5CCD" w14:textId="77777777" w:rsidR="0077589A" w:rsidRPr="000B4432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B4432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2743F677" w14:textId="77777777" w:rsidTr="001C4A1F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5404" w14:textId="3123E441" w:rsidR="0077589A" w:rsidRDefault="00FC5218" w:rsidP="00FC521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InSitu</w:t>
            </w:r>
            <w:proofErr w:type="spellEnd"/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F007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 in close proximity of the instrument or the sampling platform</w:t>
            </w:r>
          </w:p>
        </w:tc>
      </w:tr>
      <w:tr w:rsidR="0077589A" w14:paraId="59C6C536" w14:textId="77777777" w:rsidTr="001C4A1F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F65D" w14:textId="68A1FBDD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VertColumn</w:t>
            </w:r>
            <w:proofErr w:type="spellEnd"/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4466" w14:textId="3980F228" w:rsidR="0077589A" w:rsidRDefault="000E71C4" w:rsidP="00B066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Measurement of a </w:t>
            </w:r>
            <w:r w:rsidR="009F0613">
              <w:rPr>
                <w:sz w:val="24"/>
                <w:szCs w:val="24"/>
              </w:rPr>
              <w:t xml:space="preserve">remotely sensed </w:t>
            </w:r>
            <w:r>
              <w:rPr>
                <w:sz w:val="24"/>
                <w:szCs w:val="24"/>
              </w:rPr>
              <w:t>vertically integrated column</w:t>
            </w:r>
            <w:r w:rsidR="009F061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the column measured is nominally perpendicular to the </w:t>
            </w:r>
            <w:r w:rsidR="00B0667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arth’s surface</w:t>
            </w:r>
          </w:p>
        </w:tc>
      </w:tr>
      <w:tr w:rsidR="0077589A" w14:paraId="3F576638" w14:textId="77777777" w:rsidTr="001C4A1F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F63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SlantColumn</w:t>
            </w:r>
            <w:proofErr w:type="spellEnd"/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B97A" w14:textId="0EED2BDE" w:rsidR="0077589A" w:rsidRDefault="000E71C4" w:rsidP="00B066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Measurement of a </w:t>
            </w:r>
            <w:r w:rsidR="009F0613">
              <w:rPr>
                <w:sz w:val="24"/>
                <w:szCs w:val="24"/>
              </w:rPr>
              <w:t xml:space="preserve">remotely sensed </w:t>
            </w:r>
            <w:r>
              <w:rPr>
                <w:sz w:val="24"/>
                <w:szCs w:val="24"/>
              </w:rPr>
              <w:t>vertically integrated column</w:t>
            </w:r>
            <w:r w:rsidR="009F061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the column measured is not nominally perpendicular to the </w:t>
            </w:r>
            <w:r w:rsidR="00B0667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arth’s surface (e.g. the instrument is sun-tracking)</w:t>
            </w:r>
            <w:r w:rsidR="00B74EA7">
              <w:rPr>
                <w:sz w:val="24"/>
                <w:szCs w:val="24"/>
              </w:rPr>
              <w:t xml:space="preserve"> </w:t>
            </w:r>
          </w:p>
        </w:tc>
      </w:tr>
      <w:tr w:rsidR="0077589A" w14:paraId="28AFF029" w14:textId="77777777" w:rsidTr="001C4A1F"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5793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6516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of vertically resolved profile</w:t>
            </w:r>
          </w:p>
        </w:tc>
      </w:tr>
    </w:tbl>
    <w:p w14:paraId="009D0F6B" w14:textId="77777777" w:rsidR="0077589A" w:rsidRDefault="0077589A">
      <w:pPr>
        <w:rPr>
          <w:sz w:val="24"/>
          <w:szCs w:val="24"/>
        </w:rPr>
      </w:pPr>
    </w:p>
    <w:p w14:paraId="24652A07" w14:textId="77777777" w:rsidR="0077589A" w:rsidRDefault="00B74EA7">
      <w:pPr>
        <w:pStyle w:val="Heading3"/>
      </w:pPr>
      <w:r>
        <w:t xml:space="preserve">4.1.4 </w:t>
      </w:r>
      <w:proofErr w:type="spellStart"/>
      <w:r>
        <w:t>DescriptiveAttributes</w:t>
      </w:r>
      <w:proofErr w:type="spellEnd"/>
    </w:p>
    <w:p w14:paraId="580A2430" w14:textId="4F725094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descriptive attributes provide measurement and/or data reporting information </w:t>
      </w:r>
      <w:r w:rsidR="002A3CA0">
        <w:rPr>
          <w:sz w:val="24"/>
          <w:szCs w:val="24"/>
        </w:rPr>
        <w:t xml:space="preserve">relevant </w:t>
      </w:r>
      <w:r>
        <w:rPr>
          <w:sz w:val="24"/>
          <w:szCs w:val="24"/>
        </w:rPr>
        <w:t>for data use, particularly when comparing results obtained with other methods of observations.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number and types of descriptive attributes are </w:t>
      </w:r>
      <w:r w:rsidR="002A3CA0">
        <w:rPr>
          <w:sz w:val="24"/>
          <w:szCs w:val="24"/>
        </w:rPr>
        <w:t>measurement-</w:t>
      </w:r>
      <w:r>
        <w:rPr>
          <w:sz w:val="24"/>
          <w:szCs w:val="24"/>
        </w:rPr>
        <w:t>dependent</w:t>
      </w:r>
      <w:r w:rsidR="00F80E93">
        <w:rPr>
          <w:sz w:val="24"/>
          <w:szCs w:val="24"/>
        </w:rPr>
        <w:t xml:space="preserve">; the attributes required for each </w:t>
      </w:r>
      <w:proofErr w:type="spellStart"/>
      <w:r w:rsidR="00F80E93">
        <w:rPr>
          <w:sz w:val="24"/>
          <w:szCs w:val="24"/>
        </w:rPr>
        <w:t>MeasurementCategory</w:t>
      </w:r>
      <w:proofErr w:type="spellEnd"/>
      <w:r w:rsidR="00F80E93">
        <w:rPr>
          <w:sz w:val="24"/>
          <w:szCs w:val="24"/>
        </w:rPr>
        <w:t xml:space="preserve"> can be found in their respective </w:t>
      </w:r>
      <w:r>
        <w:rPr>
          <w:sz w:val="24"/>
          <w:szCs w:val="24"/>
        </w:rPr>
        <w:t>section</w:t>
      </w:r>
      <w:r w:rsidR="00F80E93">
        <w:rPr>
          <w:sz w:val="24"/>
          <w:szCs w:val="24"/>
        </w:rPr>
        <w:t>s below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D833EC">
        <w:rPr>
          <w:sz w:val="24"/>
          <w:szCs w:val="24"/>
        </w:rPr>
        <w:t xml:space="preserve">For certain measurements, </w:t>
      </w:r>
      <w:proofErr w:type="spellStart"/>
      <w:r w:rsidR="00D833EC">
        <w:rPr>
          <w:sz w:val="24"/>
          <w:szCs w:val="24"/>
        </w:rPr>
        <w:t>DescriptiveAttributes</w:t>
      </w:r>
      <w:proofErr w:type="spellEnd"/>
      <w:r w:rsidR="00D833EC">
        <w:rPr>
          <w:sz w:val="24"/>
          <w:szCs w:val="24"/>
        </w:rPr>
        <w:t xml:space="preserve"> may not be necessary.</w:t>
      </w:r>
      <w:r w:rsidR="002726DE">
        <w:rPr>
          <w:sz w:val="24"/>
          <w:szCs w:val="24"/>
        </w:rPr>
        <w:t xml:space="preserve"> </w:t>
      </w:r>
      <w:r w:rsidR="00D833EC">
        <w:rPr>
          <w:sz w:val="24"/>
          <w:szCs w:val="24"/>
        </w:rPr>
        <w:t xml:space="preserve">In </w:t>
      </w:r>
      <w:r w:rsidR="2EBF9AD9" w:rsidRPr="2EBF9AD9">
        <w:rPr>
          <w:sz w:val="24"/>
          <w:szCs w:val="24"/>
        </w:rPr>
        <w:t>this</w:t>
      </w:r>
      <w:r w:rsidR="00D833EC">
        <w:rPr>
          <w:sz w:val="24"/>
          <w:szCs w:val="24"/>
        </w:rPr>
        <w:t xml:space="preserve"> case, “</w:t>
      </w:r>
      <w:r w:rsidR="002726DE">
        <w:rPr>
          <w:sz w:val="24"/>
          <w:szCs w:val="24"/>
        </w:rPr>
        <w:t>None</w:t>
      </w:r>
      <w:r w:rsidR="00D833EC">
        <w:rPr>
          <w:sz w:val="24"/>
          <w:szCs w:val="24"/>
        </w:rPr>
        <w:t xml:space="preserve">” will be used as the value for this attribute. </w:t>
      </w:r>
    </w:p>
    <w:p w14:paraId="181B1C05" w14:textId="77777777" w:rsidR="0077589A" w:rsidRDefault="0077589A">
      <w:pPr>
        <w:rPr>
          <w:sz w:val="24"/>
          <w:szCs w:val="24"/>
        </w:rPr>
      </w:pPr>
    </w:p>
    <w:p w14:paraId="630EAE0D" w14:textId="16D3F022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sections detail the controlled vocabulary pertaining to each </w:t>
      </w: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>.</w:t>
      </w:r>
    </w:p>
    <w:p w14:paraId="45381871" w14:textId="77777777" w:rsidR="0077589A" w:rsidRDefault="00B74EA7">
      <w:pPr>
        <w:pStyle w:val="Heading2"/>
      </w:pPr>
      <w:r>
        <w:t xml:space="preserve">4.2 Trace Gas Standard Names: </w:t>
      </w:r>
    </w:p>
    <w:p w14:paraId="140E7A39" w14:textId="2D68424B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for trace gas is “</w:t>
      </w:r>
      <w:r w:rsidR="003F7061">
        <w:rPr>
          <w:sz w:val="24"/>
          <w:szCs w:val="24"/>
        </w:rPr>
        <w:t>Gas</w:t>
      </w:r>
      <w:r w:rsidR="00B80AEC">
        <w:rPr>
          <w:sz w:val="24"/>
          <w:szCs w:val="24"/>
        </w:rPr>
        <w:t>”.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B80AEC">
        <w:rPr>
          <w:sz w:val="24"/>
          <w:szCs w:val="24"/>
        </w:rPr>
        <w:t xml:space="preserve">associated </w:t>
      </w:r>
      <w:r>
        <w:rPr>
          <w:sz w:val="24"/>
          <w:szCs w:val="24"/>
        </w:rPr>
        <w:t xml:space="preserve">descriptive attributes are </w:t>
      </w:r>
      <w:r w:rsidR="00B80AE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Meas</w:t>
      </w:r>
      <w:r w:rsidR="004A06FD">
        <w:rPr>
          <w:sz w:val="24"/>
          <w:szCs w:val="24"/>
        </w:rPr>
        <w:t>urement</w:t>
      </w:r>
      <w:r>
        <w:rPr>
          <w:sz w:val="24"/>
          <w:szCs w:val="24"/>
        </w:rPr>
        <w:t>Specif</w:t>
      </w:r>
      <w:r w:rsidR="00455825">
        <w:rPr>
          <w:sz w:val="24"/>
          <w:szCs w:val="24"/>
        </w:rPr>
        <w:t>ic</w:t>
      </w:r>
      <w:r>
        <w:rPr>
          <w:sz w:val="24"/>
          <w:szCs w:val="24"/>
        </w:rPr>
        <w:t>ity</w:t>
      </w:r>
      <w:proofErr w:type="spellEnd"/>
      <w:r w:rsidR="00B80AEC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B80AEC">
        <w:rPr>
          <w:sz w:val="24"/>
          <w:szCs w:val="24"/>
        </w:rPr>
        <w:t>“</w:t>
      </w:r>
      <w:r>
        <w:rPr>
          <w:sz w:val="24"/>
          <w:szCs w:val="24"/>
        </w:rPr>
        <w:t>Reporting</w:t>
      </w:r>
      <w:r w:rsidR="00B80AEC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The “</w:t>
      </w:r>
      <w:proofErr w:type="spellStart"/>
      <w:r>
        <w:rPr>
          <w:sz w:val="24"/>
          <w:szCs w:val="24"/>
        </w:rPr>
        <w:t>Meas</w:t>
      </w:r>
      <w:r w:rsidR="00455825">
        <w:rPr>
          <w:sz w:val="24"/>
          <w:szCs w:val="24"/>
        </w:rPr>
        <w:t>urement</w:t>
      </w:r>
      <w:r>
        <w:rPr>
          <w:sz w:val="24"/>
          <w:szCs w:val="24"/>
        </w:rPr>
        <w:t>Specifi</w:t>
      </w:r>
      <w:r w:rsidR="000C5F65">
        <w:rPr>
          <w:sz w:val="24"/>
          <w:szCs w:val="24"/>
        </w:rPr>
        <w:t>ci</w:t>
      </w:r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>” attribute s</w:t>
      </w:r>
      <w:r w:rsidR="00BB07ED">
        <w:rPr>
          <w:sz w:val="24"/>
          <w:szCs w:val="24"/>
        </w:rPr>
        <w:t xml:space="preserve">pecifies whether the </w:t>
      </w:r>
      <w:proofErr w:type="spellStart"/>
      <w:r w:rsidR="00BB07ED">
        <w:rPr>
          <w:sz w:val="24"/>
          <w:szCs w:val="24"/>
        </w:rPr>
        <w:t>CoreName</w:t>
      </w:r>
      <w:proofErr w:type="spellEnd"/>
      <w:r w:rsidR="00BB07ED">
        <w:rPr>
          <w:sz w:val="24"/>
          <w:szCs w:val="24"/>
        </w:rPr>
        <w:t xml:space="preserve"> represents</w:t>
      </w:r>
      <w:r>
        <w:rPr>
          <w:sz w:val="24"/>
          <w:szCs w:val="24"/>
        </w:rPr>
        <w:t xml:space="preserve"> a single species (S</w:t>
      </w:r>
      <w:r w:rsidR="2EBF9AD9" w:rsidRPr="2EBF9AD9">
        <w:rPr>
          <w:sz w:val="24"/>
          <w:szCs w:val="24"/>
        </w:rPr>
        <w:t>),</w:t>
      </w:r>
      <w:r>
        <w:rPr>
          <w:sz w:val="24"/>
          <w:szCs w:val="24"/>
        </w:rPr>
        <w:t xml:space="preserve"> combination of multiple species (M)</w:t>
      </w:r>
      <w:r w:rsidR="00457D04">
        <w:rPr>
          <w:sz w:val="24"/>
          <w:szCs w:val="24"/>
        </w:rPr>
        <w:t>, or</w:t>
      </w:r>
      <w:r w:rsidR="00744D88">
        <w:rPr>
          <w:sz w:val="24"/>
          <w:szCs w:val="24"/>
        </w:rPr>
        <w:t xml:space="preserve"> </w:t>
      </w:r>
      <w:r w:rsidR="2EBF9AD9" w:rsidRPr="2EBF9AD9">
        <w:rPr>
          <w:sz w:val="24"/>
          <w:szCs w:val="24"/>
        </w:rPr>
        <w:t xml:space="preserve">is </w:t>
      </w:r>
      <w:r w:rsidR="00744D88">
        <w:rPr>
          <w:sz w:val="24"/>
          <w:szCs w:val="24"/>
        </w:rPr>
        <w:t>not applicable (</w:t>
      </w:r>
      <w:r w:rsidR="00457D04">
        <w:rPr>
          <w:sz w:val="24"/>
          <w:szCs w:val="24"/>
        </w:rPr>
        <w:t>NA</w:t>
      </w:r>
      <w:r w:rsidR="00744D88">
        <w:rPr>
          <w:sz w:val="24"/>
          <w:szCs w:val="24"/>
        </w:rPr>
        <w:t>)</w:t>
      </w:r>
      <w:r w:rsidR="00457D04">
        <w:rPr>
          <w:sz w:val="24"/>
          <w:szCs w:val="24"/>
        </w:rPr>
        <w:t xml:space="preserve"> </w:t>
      </w:r>
      <w:r w:rsidR="00744D88">
        <w:rPr>
          <w:sz w:val="24"/>
          <w:szCs w:val="24"/>
        </w:rPr>
        <w:t>for a gas phase reaction rate or ratio of species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“Reporting” attribute describes the way a trace gas </w:t>
      </w:r>
      <w:r w:rsidR="2EBF9AD9" w:rsidRPr="009C7052">
        <w:rPr>
          <w:sz w:val="24"/>
          <w:szCs w:val="24"/>
        </w:rPr>
        <w:t>is</w:t>
      </w:r>
      <w:r w:rsidR="2EBF9AD9" w:rsidRPr="2EBF9AD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 w:rsidR="00BB07ED">
        <w:rPr>
          <w:sz w:val="24"/>
          <w:szCs w:val="24"/>
        </w:rPr>
        <w:t>ed, which are defined in Table 4.2.1</w:t>
      </w:r>
      <w:r w:rsidRPr="0034055B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Pr="0034055B">
        <w:rPr>
          <w:sz w:val="24"/>
          <w:szCs w:val="24"/>
        </w:rPr>
        <w:t xml:space="preserve">When reporting in standard temperature and pressure </w:t>
      </w:r>
      <w:r w:rsidR="00F80E93">
        <w:rPr>
          <w:sz w:val="24"/>
          <w:szCs w:val="24"/>
        </w:rPr>
        <w:t>(</w:t>
      </w:r>
      <w:r w:rsidRPr="0034055B">
        <w:rPr>
          <w:sz w:val="24"/>
          <w:szCs w:val="24"/>
        </w:rPr>
        <w:t>STP</w:t>
      </w:r>
      <w:r w:rsidR="00F80E93">
        <w:rPr>
          <w:sz w:val="24"/>
          <w:szCs w:val="24"/>
        </w:rPr>
        <w:t>)</w:t>
      </w:r>
      <w:r w:rsidRPr="0034055B">
        <w:rPr>
          <w:sz w:val="24"/>
          <w:szCs w:val="24"/>
        </w:rPr>
        <w:t>, the temperature and pressure conditions under which the measurement is reported should be noted in the header or metadata of the data file</w:t>
      </w:r>
      <w:r w:rsidR="00B80AEC">
        <w:rPr>
          <w:sz w:val="24"/>
          <w:szCs w:val="24"/>
        </w:rPr>
        <w:t>, as “</w:t>
      </w:r>
      <w:r>
        <w:rPr>
          <w:sz w:val="24"/>
          <w:szCs w:val="24"/>
        </w:rPr>
        <w:t>standard temperature</w:t>
      </w:r>
      <w:r w:rsidR="00B80AE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B80AEC">
        <w:rPr>
          <w:sz w:val="24"/>
          <w:szCs w:val="24"/>
        </w:rPr>
        <w:t>varies across</w:t>
      </w:r>
      <w:r>
        <w:rPr>
          <w:sz w:val="24"/>
          <w:szCs w:val="24"/>
        </w:rPr>
        <w:t xml:space="preserve"> the research community.</w:t>
      </w:r>
    </w:p>
    <w:p w14:paraId="0A73A803" w14:textId="77777777" w:rsidR="0077589A" w:rsidRDefault="0077589A"/>
    <w:p w14:paraId="120143A0" w14:textId="5E1F9504" w:rsidR="00BB07ED" w:rsidRPr="000B4432" w:rsidRDefault="00BB07ED">
      <w:pPr>
        <w:rPr>
          <w:sz w:val="24"/>
        </w:rPr>
      </w:pPr>
      <w:r w:rsidRPr="000B4432">
        <w:rPr>
          <w:sz w:val="24"/>
        </w:rPr>
        <w:t>Table 4.2.1</w:t>
      </w:r>
      <w:r w:rsidR="00922547">
        <w:rPr>
          <w:sz w:val="24"/>
        </w:rPr>
        <w:t>:</w:t>
      </w:r>
      <w:r w:rsidRPr="000B4432">
        <w:rPr>
          <w:sz w:val="24"/>
        </w:rPr>
        <w:t xml:space="preserve"> Trace Gas Measurement Reporting Attributes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00"/>
        <w:gridCol w:w="6760"/>
      </w:tblGrid>
      <w:tr w:rsidR="0077589A" w14:paraId="68DB7568" w14:textId="77777777" w:rsidTr="000B4432">
        <w:trPr>
          <w:tblHeader/>
        </w:trPr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FE02" w14:textId="77777777" w:rsidR="0077589A" w:rsidRPr="000B4432" w:rsidRDefault="00B74EA7" w:rsidP="00BB07ED">
            <w:pPr>
              <w:widowControl w:val="0"/>
              <w:spacing w:line="240" w:lineRule="auto"/>
              <w:rPr>
                <w:b/>
                <w:sz w:val="24"/>
              </w:rPr>
            </w:pPr>
            <w:r w:rsidRPr="000B4432">
              <w:rPr>
                <w:b/>
                <w:sz w:val="24"/>
              </w:rPr>
              <w:t>Reporting Attributes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64FF" w14:textId="77777777" w:rsidR="0077589A" w:rsidRPr="000B4432" w:rsidRDefault="00B74EA7">
            <w:pPr>
              <w:widowControl w:val="0"/>
              <w:spacing w:line="240" w:lineRule="auto"/>
              <w:rPr>
                <w:b/>
                <w:sz w:val="24"/>
              </w:rPr>
            </w:pPr>
            <w:r w:rsidRPr="000B4432">
              <w:rPr>
                <w:b/>
                <w:sz w:val="24"/>
              </w:rPr>
              <w:t>Description</w:t>
            </w:r>
          </w:p>
        </w:tc>
      </w:tr>
      <w:tr w:rsidR="0077589A" w14:paraId="2928B9B3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10D7" w14:textId="77777777" w:rsidR="0077589A" w:rsidRDefault="00B74EA7">
            <w:pPr>
              <w:widowControl w:val="0"/>
              <w:spacing w:line="240" w:lineRule="auto"/>
            </w:pPr>
            <w:r>
              <w:t>DVMR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DDD3" w14:textId="77777777" w:rsidR="0077589A" w:rsidRDefault="00B74EA7">
            <w:pPr>
              <w:widowControl w:val="0"/>
              <w:spacing w:line="240" w:lineRule="auto"/>
            </w:pPr>
            <w:r>
              <w:t>Volumetric mixing ratio with respect to dry air (i.e., no water vapor)</w:t>
            </w:r>
          </w:p>
        </w:tc>
      </w:tr>
      <w:tr w:rsidR="0077589A" w14:paraId="06FCDDFA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DDE6" w14:textId="77777777" w:rsidR="0077589A" w:rsidRDefault="00B74EA7">
            <w:pPr>
              <w:widowControl w:val="0"/>
              <w:spacing w:line="240" w:lineRule="auto"/>
            </w:pPr>
            <w:r>
              <w:t>AVMR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7A2D" w14:textId="77777777" w:rsidR="0077589A" w:rsidRDefault="00B74EA7">
            <w:pPr>
              <w:widowControl w:val="0"/>
              <w:spacing w:line="240" w:lineRule="auto"/>
            </w:pPr>
            <w:r>
              <w:t>Volumetric mixing ratio with respect to ambient air</w:t>
            </w:r>
          </w:p>
        </w:tc>
      </w:tr>
      <w:tr w:rsidR="0077589A" w14:paraId="3C0C3D7D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7A31" w14:textId="77777777" w:rsidR="0077589A" w:rsidRDefault="00B74EA7">
            <w:pPr>
              <w:widowControl w:val="0"/>
              <w:spacing w:line="240" w:lineRule="auto"/>
            </w:pPr>
            <w:r>
              <w:t>DMF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7061" w14:textId="77777777" w:rsidR="0077589A" w:rsidRDefault="00B74EA7">
            <w:pPr>
              <w:widowControl w:val="0"/>
              <w:spacing w:line="240" w:lineRule="auto"/>
            </w:pPr>
            <w:r>
              <w:t xml:space="preserve">Molar fraction with respect to dry air </w:t>
            </w:r>
          </w:p>
        </w:tc>
      </w:tr>
      <w:tr w:rsidR="0077589A" w14:paraId="53CCF7A5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AED1" w14:textId="77777777" w:rsidR="0077589A" w:rsidRDefault="00B74EA7">
            <w:pPr>
              <w:widowControl w:val="0"/>
              <w:spacing w:line="240" w:lineRule="auto"/>
            </w:pPr>
            <w:r>
              <w:t>AMF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4990" w14:textId="77777777" w:rsidR="0077589A" w:rsidRDefault="00B74EA7">
            <w:pPr>
              <w:widowControl w:val="0"/>
              <w:spacing w:line="240" w:lineRule="auto"/>
            </w:pPr>
            <w:r>
              <w:t>Molar fraction with respect to ambient air</w:t>
            </w:r>
          </w:p>
        </w:tc>
      </w:tr>
      <w:tr w:rsidR="0077589A" w14:paraId="1A2C3F9B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914" w14:textId="77777777" w:rsidR="0077589A" w:rsidRDefault="00B74EA7">
            <w:pPr>
              <w:widowControl w:val="0"/>
              <w:spacing w:line="240" w:lineRule="auto"/>
            </w:pPr>
            <w:proofErr w:type="spellStart"/>
            <w:r>
              <w:t>ConcSTP</w:t>
            </w:r>
            <w:proofErr w:type="spellEnd"/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12EF" w14:textId="77777777" w:rsidR="0077589A" w:rsidRDefault="00B74EA7">
            <w:pPr>
              <w:widowControl w:val="0"/>
              <w:spacing w:line="240" w:lineRule="auto"/>
            </w:pPr>
            <w:r>
              <w:t>Number or mass concentration reported at standard temperature and pressure</w:t>
            </w:r>
          </w:p>
        </w:tc>
      </w:tr>
      <w:tr w:rsidR="0077589A" w14:paraId="12193A6B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CA0" w14:textId="77777777" w:rsidR="0077589A" w:rsidRDefault="00B74EA7">
            <w:pPr>
              <w:widowControl w:val="0"/>
              <w:spacing w:line="240" w:lineRule="auto"/>
            </w:pPr>
            <w:proofErr w:type="spellStart"/>
            <w:r>
              <w:t>ConcAMB</w:t>
            </w:r>
            <w:proofErr w:type="spellEnd"/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AC43" w14:textId="77777777" w:rsidR="0077589A" w:rsidRDefault="00B74EA7">
            <w:pPr>
              <w:widowControl w:val="0"/>
              <w:spacing w:line="240" w:lineRule="auto"/>
            </w:pPr>
            <w:r>
              <w:t>Number or mass concentration reported at ambient temperature and pressure</w:t>
            </w:r>
          </w:p>
        </w:tc>
      </w:tr>
      <w:tr w:rsidR="0077589A" w14:paraId="737C2660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D790" w14:textId="77777777" w:rsidR="0077589A" w:rsidRDefault="00B74EA7">
            <w:pPr>
              <w:widowControl w:val="0"/>
              <w:spacing w:line="240" w:lineRule="auto"/>
            </w:pPr>
            <w:r>
              <w:t>CNDAMB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8E19" w14:textId="77777777" w:rsidR="0077589A" w:rsidRDefault="00B74EA7">
            <w:pPr>
              <w:widowControl w:val="0"/>
              <w:spacing w:line="240" w:lineRule="auto"/>
            </w:pPr>
            <w:r>
              <w:t xml:space="preserve">Column integrated number density reported at ambient temperature and pressure </w:t>
            </w:r>
          </w:p>
        </w:tc>
      </w:tr>
      <w:tr w:rsidR="0077589A" w14:paraId="60CACF2B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425" w14:textId="22CC0E1F" w:rsidR="0077589A" w:rsidRDefault="00E023D8">
            <w:pPr>
              <w:widowControl w:val="0"/>
              <w:spacing w:line="240" w:lineRule="auto"/>
            </w:pPr>
            <w:r>
              <w:t>D</w:t>
            </w:r>
            <w:r w:rsidR="00B74EA7">
              <w:t>13C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8A3" w14:textId="77777777" w:rsidR="0077589A" w:rsidRDefault="00B74EA7">
            <w:pPr>
              <w:widowControl w:val="0"/>
              <w:spacing w:line="240" w:lineRule="auto"/>
            </w:pPr>
            <w:r>
              <w:t xml:space="preserve">Deviations in the </w:t>
            </w:r>
            <w:r w:rsidRPr="00615E80">
              <w:rPr>
                <w:vertAlign w:val="superscript"/>
              </w:rPr>
              <w:t>13</w:t>
            </w:r>
            <w:r>
              <w:t>C/</w:t>
            </w:r>
            <w:r w:rsidRPr="00615E80">
              <w:rPr>
                <w:vertAlign w:val="superscript"/>
              </w:rPr>
              <w:t>12</w:t>
            </w:r>
            <w:r>
              <w:t>C Stable Carbon Isotope Ratio relative to a standard</w:t>
            </w:r>
          </w:p>
        </w:tc>
      </w:tr>
      <w:tr w:rsidR="0077589A" w14:paraId="7DBE1BE2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892C" w14:textId="094684C5" w:rsidR="0077589A" w:rsidRDefault="00E023D8">
            <w:pPr>
              <w:widowControl w:val="0"/>
              <w:spacing w:line="240" w:lineRule="auto"/>
            </w:pPr>
            <w:r>
              <w:t>D</w:t>
            </w:r>
            <w:r w:rsidR="00B74EA7">
              <w:t>14C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40B" w14:textId="77777777" w:rsidR="0077589A" w:rsidRDefault="00B74EA7">
            <w:pPr>
              <w:widowControl w:val="0"/>
              <w:spacing w:line="240" w:lineRule="auto"/>
            </w:pPr>
            <w:r>
              <w:t xml:space="preserve">Deviations in the </w:t>
            </w:r>
            <w:r w:rsidRPr="00615E80">
              <w:rPr>
                <w:vertAlign w:val="superscript"/>
              </w:rPr>
              <w:t>14</w:t>
            </w:r>
            <w:r>
              <w:t>C/</w:t>
            </w:r>
            <w:r w:rsidRPr="00615E80">
              <w:rPr>
                <w:vertAlign w:val="superscript"/>
              </w:rPr>
              <w:t>12</w:t>
            </w:r>
            <w:r>
              <w:t>C Carbon Isotope Ratio relative to a standard</w:t>
            </w:r>
          </w:p>
        </w:tc>
      </w:tr>
      <w:tr w:rsidR="0077589A" w14:paraId="11F7EFBE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B0E8" w14:textId="7160344F" w:rsidR="0077589A" w:rsidRDefault="00E023D8">
            <w:pPr>
              <w:widowControl w:val="0"/>
              <w:spacing w:line="240" w:lineRule="auto"/>
            </w:pPr>
            <w:proofErr w:type="spellStart"/>
            <w:r>
              <w:t>dD</w:t>
            </w:r>
            <w:proofErr w:type="spellEnd"/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54E0" w14:textId="77777777" w:rsidR="0077589A" w:rsidRDefault="00B74EA7">
            <w:pPr>
              <w:widowControl w:val="0"/>
              <w:spacing w:line="240" w:lineRule="auto"/>
            </w:pPr>
            <w:r>
              <w:t>Deviations in the D/H Stable Hydrogen Isotope Ratio relative to a standard</w:t>
            </w:r>
          </w:p>
        </w:tc>
      </w:tr>
      <w:tr w:rsidR="0077589A" w14:paraId="578B8F59" w14:textId="77777777" w:rsidTr="000B4432">
        <w:tc>
          <w:tcPr>
            <w:tcW w:w="2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0D3F" w14:textId="77777777" w:rsidR="0077589A" w:rsidRDefault="00B74EA7">
            <w:pPr>
              <w:widowControl w:val="0"/>
              <w:spacing w:line="240" w:lineRule="auto"/>
            </w:pPr>
            <w:r>
              <w:t>d18O</w:t>
            </w:r>
          </w:p>
        </w:tc>
        <w:tc>
          <w:tcPr>
            <w:tcW w:w="6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1B72" w14:textId="77777777" w:rsidR="0077589A" w:rsidRDefault="00B74EA7">
            <w:pPr>
              <w:widowControl w:val="0"/>
              <w:spacing w:line="240" w:lineRule="auto"/>
            </w:pPr>
            <w:r>
              <w:t xml:space="preserve">Deviations in the </w:t>
            </w:r>
            <w:r w:rsidRPr="00615E80">
              <w:rPr>
                <w:vertAlign w:val="superscript"/>
              </w:rPr>
              <w:t>18</w:t>
            </w:r>
            <w:r>
              <w:t>O/</w:t>
            </w:r>
            <w:r w:rsidRPr="00615E80">
              <w:rPr>
                <w:vertAlign w:val="superscript"/>
              </w:rPr>
              <w:t>16</w:t>
            </w:r>
            <w:r>
              <w:t>O Stable Oxygen Isotope Ratio relative to a standard</w:t>
            </w:r>
          </w:p>
        </w:tc>
      </w:tr>
    </w:tbl>
    <w:p w14:paraId="2007263F" w14:textId="77777777" w:rsidR="0077589A" w:rsidRDefault="0077589A">
      <w:pPr>
        <w:rPr>
          <w:sz w:val="24"/>
          <w:szCs w:val="24"/>
        </w:rPr>
      </w:pPr>
    </w:p>
    <w:p w14:paraId="4D52FB5A" w14:textId="078810A4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trace gas m</w:t>
      </w:r>
      <w:r w:rsidR="00BB07ED">
        <w:rPr>
          <w:sz w:val="24"/>
          <w:szCs w:val="24"/>
        </w:rPr>
        <w:t>easurements are given in Table 4.2.2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The names of specific species are a combination of chemical formula</w:t>
      </w:r>
      <w:r w:rsidR="004A06F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80AEC">
        <w:rPr>
          <w:sz w:val="24"/>
          <w:szCs w:val="24"/>
        </w:rPr>
        <w:t xml:space="preserve">and </w:t>
      </w:r>
      <w:r>
        <w:rPr>
          <w:sz w:val="24"/>
          <w:szCs w:val="24"/>
        </w:rPr>
        <w:t>chemical name</w:t>
      </w:r>
      <w:r w:rsidR="00B80AEC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The chemical names used for volatile organic carbon species follow a standard nomenclature, which has been agreed upon by multiple measurement groups.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In addition, most of these names are linked to Chemical Abstracts Service (CAS) numbers, which are unique for each chemical compound.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In certain cases, some instruments do not have sufficient selectivity to measure individual specific trace gas species.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These data are reported as the sum of multiple species or a group of species.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these lumped measurements, the core names are either those used in literature (e.g., </w:t>
      </w:r>
      <w:proofErr w:type="spellStart"/>
      <w:r>
        <w:rPr>
          <w:sz w:val="24"/>
          <w:szCs w:val="24"/>
        </w:rPr>
        <w:t>NOy</w:t>
      </w:r>
      <w:proofErr w:type="spellEnd"/>
      <w:r>
        <w:rPr>
          <w:sz w:val="24"/>
          <w:szCs w:val="24"/>
        </w:rPr>
        <w:t>, PNs) or a combination of names for specific compounds (e.g., iButene1Butene for the sum of Isobutene and 1-Butene).</w:t>
      </w:r>
    </w:p>
    <w:p w14:paraId="03819BF1" w14:textId="77777777" w:rsidR="0077589A" w:rsidRDefault="0077589A">
      <w:pPr>
        <w:rPr>
          <w:sz w:val="24"/>
          <w:szCs w:val="24"/>
        </w:rPr>
      </w:pPr>
    </w:p>
    <w:p w14:paraId="1E4823C6" w14:textId="7777777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following example provides the controlled vocabulary options for 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Meas</w:t>
      </w:r>
      <w:r w:rsidR="004A06FD">
        <w:rPr>
          <w:sz w:val="24"/>
          <w:szCs w:val="24"/>
        </w:rPr>
        <w:t>urement</w:t>
      </w:r>
      <w:r>
        <w:rPr>
          <w:sz w:val="24"/>
          <w:szCs w:val="24"/>
        </w:rPr>
        <w:t>Specificity</w:t>
      </w:r>
      <w:proofErr w:type="spellEnd"/>
      <w:r>
        <w:rPr>
          <w:sz w:val="24"/>
          <w:szCs w:val="24"/>
        </w:rPr>
        <w:t xml:space="preserve">, and Reporting attribute that can be used in a trace gas standard name. </w:t>
      </w:r>
    </w:p>
    <w:p w14:paraId="509137BF" w14:textId="77777777" w:rsidR="007F66CA" w:rsidRPr="007F66CA" w:rsidRDefault="007F66CA" w:rsidP="007F66CA">
      <w:pPr>
        <w:rPr>
          <w:sz w:val="24"/>
          <w:szCs w:val="24"/>
        </w:rPr>
      </w:pPr>
    </w:p>
    <w:p w14:paraId="6E148BE7" w14:textId="77777777" w:rsidR="0077589A" w:rsidRDefault="2B98AC44" w:rsidP="2B98AC44">
      <w:pPr>
        <w:rPr>
          <w:b/>
          <w:bCs/>
          <w:i/>
          <w:iCs/>
          <w:sz w:val="24"/>
          <w:szCs w:val="24"/>
        </w:rPr>
      </w:pPr>
      <w:r w:rsidRPr="2B98AC44">
        <w:rPr>
          <w:b/>
          <w:bCs/>
          <w:i/>
          <w:iCs/>
          <w:sz w:val="24"/>
          <w:szCs w:val="24"/>
        </w:rPr>
        <w:t>Trace Gases</w:t>
      </w:r>
    </w:p>
    <w:p w14:paraId="2547FDE1" w14:textId="2FDE31BA" w:rsidR="0077589A" w:rsidRDefault="00FC5218">
      <w:pPr>
        <w:rPr>
          <w:sz w:val="24"/>
          <w:szCs w:val="24"/>
        </w:rPr>
      </w:pPr>
      <w:proofErr w:type="spellStart"/>
      <w:r w:rsidRPr="4B4031DB">
        <w:rPr>
          <w:sz w:val="24"/>
          <w:szCs w:val="24"/>
        </w:rPr>
        <w:t>G</w:t>
      </w:r>
      <w:r w:rsidR="00EF53A1">
        <w:rPr>
          <w:sz w:val="24"/>
          <w:szCs w:val="24"/>
        </w:rPr>
        <w:t>as</w:t>
      </w:r>
      <w:r w:rsidR="4B4031DB" w:rsidRPr="4B4031DB"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 w:rsidR="4B4031DB" w:rsidRPr="4B4031DB">
        <w:rPr>
          <w:sz w:val="24"/>
          <w:szCs w:val="24"/>
        </w:rPr>
        <w:t>_Meas</w:t>
      </w:r>
      <w:r w:rsidR="003C5D7B">
        <w:rPr>
          <w:sz w:val="24"/>
          <w:szCs w:val="24"/>
        </w:rPr>
        <w:t>urement</w:t>
      </w:r>
      <w:r w:rsidR="4B4031DB" w:rsidRPr="4B4031DB">
        <w:rPr>
          <w:sz w:val="24"/>
          <w:szCs w:val="24"/>
        </w:rPr>
        <w:t>Specif</w:t>
      </w:r>
      <w:r w:rsidR="00455825">
        <w:rPr>
          <w:sz w:val="24"/>
          <w:szCs w:val="24"/>
        </w:rPr>
        <w:t>ic</w:t>
      </w:r>
      <w:r w:rsidR="4B4031DB" w:rsidRPr="4B4031DB">
        <w:rPr>
          <w:sz w:val="24"/>
          <w:szCs w:val="24"/>
        </w:rPr>
        <w:t>ity_Reporting</w:t>
      </w:r>
      <w:proofErr w:type="spellEnd"/>
    </w:p>
    <w:p w14:paraId="55E35603" w14:textId="0876B39B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FC5218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SlantColumn</w:t>
      </w:r>
      <w:proofErr w:type="spellEnd"/>
      <w:r w:rsidR="00B74EA7">
        <w:rPr>
          <w:sz w:val="24"/>
          <w:szCs w:val="24"/>
        </w:rPr>
        <w:t>, Profile</w:t>
      </w:r>
    </w:p>
    <w:p w14:paraId="0D67908D" w14:textId="1D3B7ED7" w:rsidR="0077589A" w:rsidRDefault="256492F8">
      <w:pPr>
        <w:rPr>
          <w:color w:val="FF0000"/>
          <w:sz w:val="24"/>
          <w:szCs w:val="24"/>
        </w:rPr>
      </w:pPr>
      <w:proofErr w:type="spellStart"/>
      <w:r w:rsidRPr="256492F8">
        <w:rPr>
          <w:sz w:val="24"/>
          <w:szCs w:val="24"/>
        </w:rPr>
        <w:t>Meas</w:t>
      </w:r>
      <w:r w:rsidR="003C5D7B">
        <w:rPr>
          <w:sz w:val="24"/>
          <w:szCs w:val="24"/>
        </w:rPr>
        <w:t>urement</w:t>
      </w:r>
      <w:r w:rsidRPr="256492F8">
        <w:rPr>
          <w:sz w:val="24"/>
          <w:szCs w:val="24"/>
        </w:rPr>
        <w:t>Specif</w:t>
      </w:r>
      <w:r w:rsidR="00455825">
        <w:rPr>
          <w:sz w:val="24"/>
          <w:szCs w:val="24"/>
        </w:rPr>
        <w:t>ic</w:t>
      </w:r>
      <w:r w:rsidRPr="256492F8">
        <w:rPr>
          <w:sz w:val="24"/>
          <w:szCs w:val="24"/>
        </w:rPr>
        <w:t>ity</w:t>
      </w:r>
      <w:proofErr w:type="spellEnd"/>
      <w:r w:rsidRPr="256492F8">
        <w:rPr>
          <w:sz w:val="24"/>
          <w:szCs w:val="24"/>
        </w:rPr>
        <w:t xml:space="preserve"> = S (single specie</w:t>
      </w:r>
      <w:r w:rsidR="00260393">
        <w:rPr>
          <w:sz w:val="24"/>
          <w:szCs w:val="24"/>
        </w:rPr>
        <w:t>s</w:t>
      </w:r>
      <w:r w:rsidRPr="256492F8">
        <w:rPr>
          <w:sz w:val="24"/>
          <w:szCs w:val="24"/>
        </w:rPr>
        <w:t>), M (multiple species)</w:t>
      </w:r>
      <w:r w:rsidRPr="00561504">
        <w:rPr>
          <w:sz w:val="24"/>
          <w:szCs w:val="24"/>
        </w:rPr>
        <w:t>, NA (not applicable)</w:t>
      </w:r>
    </w:p>
    <w:p w14:paraId="5921346F" w14:textId="3BD95DF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Reporting = </w:t>
      </w:r>
      <w:r w:rsidR="256492F8" w:rsidRPr="256492F8">
        <w:rPr>
          <w:sz w:val="24"/>
          <w:szCs w:val="24"/>
        </w:rPr>
        <w:t>DVMR, AVMR</w:t>
      </w:r>
      <w:r>
        <w:rPr>
          <w:sz w:val="24"/>
          <w:szCs w:val="24"/>
        </w:rPr>
        <w:t xml:space="preserve">, DMF, AMF, </w:t>
      </w:r>
      <w:proofErr w:type="spellStart"/>
      <w:r>
        <w:rPr>
          <w:sz w:val="24"/>
          <w:szCs w:val="24"/>
        </w:rPr>
        <w:t>ConcSTP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ConcAMB</w:t>
      </w:r>
      <w:proofErr w:type="spellEnd"/>
      <w:r>
        <w:rPr>
          <w:sz w:val="24"/>
          <w:szCs w:val="24"/>
        </w:rPr>
        <w:t>, CNDAMB</w:t>
      </w:r>
      <w:r w:rsidR="256492F8" w:rsidRPr="256492F8">
        <w:rPr>
          <w:sz w:val="24"/>
          <w:szCs w:val="24"/>
        </w:rPr>
        <w:t xml:space="preserve">, </w:t>
      </w:r>
      <w:r w:rsidR="00922547" w:rsidRPr="00561504">
        <w:rPr>
          <w:sz w:val="24"/>
          <w:szCs w:val="24"/>
        </w:rPr>
        <w:t>d13</w:t>
      </w:r>
      <w:r w:rsidR="00922547">
        <w:rPr>
          <w:sz w:val="24"/>
          <w:szCs w:val="24"/>
        </w:rPr>
        <w:t>C</w:t>
      </w:r>
      <w:r w:rsidR="256492F8" w:rsidRPr="00561504">
        <w:rPr>
          <w:sz w:val="24"/>
          <w:szCs w:val="24"/>
        </w:rPr>
        <w:t xml:space="preserve">, </w:t>
      </w:r>
      <w:r w:rsidR="00922547" w:rsidRPr="00561504">
        <w:rPr>
          <w:sz w:val="24"/>
          <w:szCs w:val="24"/>
        </w:rPr>
        <w:t>d14</w:t>
      </w:r>
      <w:r w:rsidR="00922547">
        <w:rPr>
          <w:sz w:val="24"/>
          <w:szCs w:val="24"/>
        </w:rPr>
        <w:t>C</w:t>
      </w:r>
      <w:r w:rsidR="256492F8" w:rsidRPr="00561504">
        <w:rPr>
          <w:sz w:val="24"/>
          <w:szCs w:val="24"/>
        </w:rPr>
        <w:t xml:space="preserve">, d2H, </w:t>
      </w:r>
      <w:r w:rsidR="00922547" w:rsidRPr="00561504">
        <w:rPr>
          <w:sz w:val="24"/>
          <w:szCs w:val="24"/>
        </w:rPr>
        <w:t>d18</w:t>
      </w:r>
      <w:r w:rsidR="00922547">
        <w:rPr>
          <w:sz w:val="24"/>
          <w:szCs w:val="24"/>
        </w:rPr>
        <w:t>O</w:t>
      </w:r>
    </w:p>
    <w:p w14:paraId="69E55D8A" w14:textId="77777777" w:rsidR="00457D04" w:rsidRDefault="00457D04">
      <w:pPr>
        <w:rPr>
          <w:sz w:val="24"/>
          <w:szCs w:val="24"/>
        </w:rPr>
      </w:pPr>
    </w:p>
    <w:p w14:paraId="1F426175" w14:textId="1E7DB67B" w:rsidR="0077589A" w:rsidRDefault="00B74EA7">
      <w:pPr>
        <w:rPr>
          <w:sz w:val="24"/>
          <w:szCs w:val="24"/>
        </w:rPr>
      </w:pPr>
      <w:r>
        <w:rPr>
          <w:i/>
          <w:sz w:val="24"/>
          <w:szCs w:val="24"/>
        </w:rPr>
        <w:t>Example for an in-situ measurement of CO2 gas reported in molar fraction with respect to dry air:</w:t>
      </w:r>
      <w:r w:rsidR="00A73C30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Gas_CO2_</w:t>
      </w:r>
      <w:r w:rsidR="00FC5218">
        <w:rPr>
          <w:sz w:val="24"/>
          <w:szCs w:val="24"/>
        </w:rPr>
        <w:t>InSitu</w:t>
      </w:r>
      <w:r>
        <w:rPr>
          <w:sz w:val="24"/>
          <w:szCs w:val="24"/>
        </w:rPr>
        <w:t>_S_DMF</w:t>
      </w:r>
    </w:p>
    <w:p w14:paraId="50A195AD" w14:textId="77777777" w:rsidR="2B98AC44" w:rsidRDefault="2B98AC44" w:rsidP="2B98AC44">
      <w:pPr>
        <w:rPr>
          <w:sz w:val="24"/>
          <w:szCs w:val="24"/>
        </w:rPr>
      </w:pPr>
    </w:p>
    <w:p w14:paraId="61F7F552" w14:textId="3BE9C39D" w:rsidR="0077589A" w:rsidRDefault="00B74EA7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 for an in-situ measurement of total reactive nitrogen species reported in volumetric mixing ratio with respect to ambient air:</w:t>
      </w:r>
      <w:r w:rsidR="002726DE"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Gas_NOy_</w:t>
      </w:r>
      <w:r w:rsidR="00FC5218">
        <w:rPr>
          <w:sz w:val="24"/>
          <w:szCs w:val="24"/>
        </w:rPr>
        <w:t>InSitu</w:t>
      </w:r>
      <w:r>
        <w:rPr>
          <w:sz w:val="24"/>
          <w:szCs w:val="24"/>
        </w:rPr>
        <w:t>_M_AVMR</w:t>
      </w:r>
      <w:proofErr w:type="spellEnd"/>
      <w:r>
        <w:rPr>
          <w:i/>
          <w:sz w:val="24"/>
          <w:szCs w:val="24"/>
        </w:rPr>
        <w:t xml:space="preserve"> </w:t>
      </w:r>
    </w:p>
    <w:p w14:paraId="008B4514" w14:textId="77777777" w:rsidR="0072016A" w:rsidRDefault="0072016A">
      <w:pPr>
        <w:rPr>
          <w:i/>
        </w:rPr>
      </w:pPr>
    </w:p>
    <w:p w14:paraId="79E5AE29" w14:textId="1202224C" w:rsidR="0072016A" w:rsidRDefault="0072016A">
      <w:pPr>
        <w:rPr>
          <w:i/>
        </w:rPr>
      </w:pPr>
      <w:r>
        <w:rPr>
          <w:i/>
          <w:sz w:val="24"/>
          <w:szCs w:val="24"/>
        </w:rPr>
        <w:t xml:space="preserve">Example for a </w:t>
      </w:r>
      <w:r w:rsidR="00A948B0">
        <w:rPr>
          <w:i/>
          <w:sz w:val="24"/>
          <w:szCs w:val="24"/>
        </w:rPr>
        <w:t>remote sensing</w:t>
      </w:r>
      <w:r>
        <w:rPr>
          <w:i/>
          <w:sz w:val="24"/>
          <w:szCs w:val="24"/>
        </w:rPr>
        <w:t xml:space="preserve"> measurement of </w:t>
      </w:r>
      <w:r w:rsidR="00C404B2">
        <w:rPr>
          <w:i/>
          <w:sz w:val="24"/>
          <w:szCs w:val="24"/>
        </w:rPr>
        <w:t xml:space="preserve">slant column </w:t>
      </w:r>
      <w:r w:rsidR="00A948B0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 xml:space="preserve">O2 gas reported </w:t>
      </w:r>
      <w:r w:rsidR="005D7907">
        <w:rPr>
          <w:i/>
          <w:sz w:val="24"/>
          <w:szCs w:val="24"/>
        </w:rPr>
        <w:t>c</w:t>
      </w:r>
      <w:r w:rsidR="00C404B2">
        <w:rPr>
          <w:i/>
          <w:sz w:val="24"/>
          <w:szCs w:val="24"/>
        </w:rPr>
        <w:t>olum</w:t>
      </w:r>
      <w:r w:rsidR="005D7907">
        <w:rPr>
          <w:i/>
          <w:sz w:val="24"/>
          <w:szCs w:val="24"/>
        </w:rPr>
        <w:t>n</w:t>
      </w:r>
      <w:r w:rsidR="00C404B2">
        <w:rPr>
          <w:i/>
          <w:sz w:val="24"/>
          <w:szCs w:val="24"/>
        </w:rPr>
        <w:t xml:space="preserve"> number </w:t>
      </w:r>
      <w:r w:rsidR="00A948B0">
        <w:rPr>
          <w:i/>
          <w:sz w:val="24"/>
          <w:szCs w:val="24"/>
        </w:rPr>
        <w:t>density</w:t>
      </w:r>
      <w:r>
        <w:rPr>
          <w:i/>
          <w:sz w:val="24"/>
          <w:szCs w:val="24"/>
        </w:rPr>
        <w:t xml:space="preserve"> with respect to </w:t>
      </w:r>
      <w:r w:rsidR="00A948B0">
        <w:rPr>
          <w:i/>
          <w:sz w:val="24"/>
          <w:szCs w:val="24"/>
        </w:rPr>
        <w:t>ambient</w:t>
      </w:r>
      <w:r>
        <w:rPr>
          <w:i/>
          <w:sz w:val="24"/>
          <w:szCs w:val="24"/>
        </w:rPr>
        <w:t xml:space="preserve"> air:</w:t>
      </w:r>
      <w:r w:rsidR="002726DE">
        <w:rPr>
          <w:i/>
          <w:iCs/>
          <w:sz w:val="24"/>
          <w:szCs w:val="24"/>
        </w:rPr>
        <w:t xml:space="preserve"> </w:t>
      </w:r>
      <w:r w:rsidR="00FC5218">
        <w:rPr>
          <w:sz w:val="24"/>
          <w:szCs w:val="24"/>
        </w:rPr>
        <w:t>G</w:t>
      </w:r>
      <w:r w:rsidR="00EF53A1">
        <w:rPr>
          <w:sz w:val="24"/>
          <w:szCs w:val="24"/>
        </w:rPr>
        <w:t>as</w:t>
      </w:r>
      <w:r>
        <w:rPr>
          <w:sz w:val="24"/>
          <w:szCs w:val="24"/>
        </w:rPr>
        <w:t>_</w:t>
      </w:r>
      <w:r w:rsidR="00A948B0">
        <w:rPr>
          <w:sz w:val="24"/>
          <w:szCs w:val="24"/>
        </w:rPr>
        <w:t>N</w:t>
      </w:r>
      <w:r>
        <w:rPr>
          <w:sz w:val="24"/>
          <w:szCs w:val="24"/>
        </w:rPr>
        <w:t>O2_</w:t>
      </w:r>
      <w:r w:rsidR="003A3BC7">
        <w:rPr>
          <w:sz w:val="24"/>
          <w:szCs w:val="24"/>
        </w:rPr>
        <w:t>SlantColumn_</w:t>
      </w:r>
      <w:r>
        <w:rPr>
          <w:sz w:val="24"/>
          <w:szCs w:val="24"/>
        </w:rPr>
        <w:t>S_</w:t>
      </w:r>
      <w:r w:rsidR="003A3BC7">
        <w:rPr>
          <w:sz w:val="24"/>
          <w:szCs w:val="24"/>
        </w:rPr>
        <w:t>CNDAMB</w:t>
      </w:r>
    </w:p>
    <w:p w14:paraId="7B5746F0" w14:textId="77777777" w:rsidR="0077589A" w:rsidRDefault="0077589A"/>
    <w:p w14:paraId="5E496E14" w14:textId="0B4F442A" w:rsidR="0077589A" w:rsidRPr="00457D04" w:rsidRDefault="00457D04">
      <w:pPr>
        <w:rPr>
          <w:sz w:val="24"/>
          <w:szCs w:val="24"/>
        </w:rPr>
      </w:pPr>
      <w:r>
        <w:rPr>
          <w:sz w:val="24"/>
          <w:szCs w:val="24"/>
        </w:rPr>
        <w:t>Table 4.2.2</w:t>
      </w:r>
      <w:r w:rsidR="00B74EA7">
        <w:rPr>
          <w:sz w:val="24"/>
          <w:szCs w:val="24"/>
        </w:rPr>
        <w:t xml:space="preserve"> provides a list of trace gas </w:t>
      </w:r>
      <w:proofErr w:type="spellStart"/>
      <w:r w:rsidR="00B74EA7">
        <w:rPr>
          <w:sz w:val="24"/>
          <w:szCs w:val="24"/>
        </w:rPr>
        <w:t>CoreNames</w:t>
      </w:r>
      <w:proofErr w:type="spellEnd"/>
      <w:r w:rsidR="00A927D4">
        <w:rPr>
          <w:sz w:val="24"/>
          <w:szCs w:val="24"/>
        </w:rPr>
        <w:t xml:space="preserve">, along with definition, chemical formula, CAS number, and </w:t>
      </w:r>
      <w:proofErr w:type="spellStart"/>
      <w:r w:rsidR="00A927D4">
        <w:rPr>
          <w:sz w:val="24"/>
          <w:szCs w:val="24"/>
        </w:rPr>
        <w:t>MeasurementSpecificity</w:t>
      </w:r>
      <w:proofErr w:type="spellEnd"/>
      <w:r w:rsidR="00B74EA7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 xml:space="preserve">For convenience, eight categories are used to group the variables: </w:t>
      </w:r>
      <w:r w:rsidR="00B74EA7" w:rsidRPr="256492F8">
        <w:rPr>
          <w:sz w:val="24"/>
          <w:szCs w:val="24"/>
        </w:rPr>
        <w:t xml:space="preserve">Oxygen Species, Hydrogen Species and Radicals; Nitrogen Species; Sulfur Species; Halogens and Halogenates; Hydrocarbons: Alkanes, Alkenes, and Alkynes; Hydrocarbons: Aromatics; Biogenic Volatile Organic Carbon Species; and Oxygenated </w:t>
      </w:r>
      <w:bookmarkStart w:id="2" w:name="_GoBack"/>
      <w:ins w:id="3" w:author="Silverman, Morgan L. (LARC-E303)[Science Systems &amp; Applications, Inc.]" w:date="2019-08-27T09:29:00Z">
        <w:r w:rsidR="00C474AA">
          <w:rPr>
            <w:sz w:val="24"/>
            <w:szCs w:val="24"/>
          </w:rPr>
          <w:t>I</w:t>
        </w:r>
      </w:ins>
      <w:bookmarkEnd w:id="2"/>
      <w:r w:rsidR="00B74EA7" w:rsidRPr="256492F8">
        <w:rPr>
          <w:sz w:val="24"/>
          <w:szCs w:val="24"/>
        </w:rPr>
        <w:t>norganic and Volatile Organic Carbon Species.</w:t>
      </w:r>
    </w:p>
    <w:p w14:paraId="4210F013" w14:textId="77777777" w:rsidR="0077589A" w:rsidRDefault="0077589A" w:rsidP="256492F8">
      <w:pPr>
        <w:rPr>
          <w:sz w:val="24"/>
          <w:szCs w:val="24"/>
          <w:highlight w:val="cyan"/>
        </w:rPr>
      </w:pPr>
    </w:p>
    <w:p w14:paraId="1ED6D794" w14:textId="73265A36" w:rsidR="0077589A" w:rsidRDefault="00B74EA7">
      <w:pPr>
        <w:widowControl w:val="0"/>
        <w:rPr>
          <w:sz w:val="24"/>
          <w:szCs w:val="24"/>
        </w:rPr>
      </w:pPr>
      <w:r w:rsidRPr="256492F8">
        <w:rPr>
          <w:sz w:val="24"/>
          <w:szCs w:val="24"/>
        </w:rPr>
        <w:t xml:space="preserve">Table </w:t>
      </w:r>
      <w:r w:rsidR="00BB07ED" w:rsidRPr="256492F8">
        <w:rPr>
          <w:sz w:val="24"/>
          <w:szCs w:val="24"/>
        </w:rPr>
        <w:t>4.2.2</w:t>
      </w:r>
      <w:r w:rsidR="00922547">
        <w:rPr>
          <w:sz w:val="24"/>
          <w:szCs w:val="24"/>
        </w:rPr>
        <w:t>:</w:t>
      </w:r>
      <w:r w:rsidR="00BB07ED" w:rsidRPr="256492F8">
        <w:rPr>
          <w:sz w:val="24"/>
          <w:szCs w:val="24"/>
        </w:rPr>
        <w:t xml:space="preserve"> </w:t>
      </w:r>
      <w:r w:rsidR="00561504">
        <w:rPr>
          <w:sz w:val="24"/>
          <w:szCs w:val="24"/>
        </w:rPr>
        <w:t xml:space="preserve">List of </w:t>
      </w:r>
      <w:r w:rsidR="00BB07ED" w:rsidRPr="256492F8">
        <w:rPr>
          <w:sz w:val="24"/>
          <w:szCs w:val="24"/>
        </w:rPr>
        <w:t xml:space="preserve">Trace Gas </w:t>
      </w:r>
      <w:proofErr w:type="spellStart"/>
      <w:r w:rsidR="00BB07ED" w:rsidRPr="256492F8">
        <w:rPr>
          <w:sz w:val="24"/>
          <w:szCs w:val="24"/>
        </w:rPr>
        <w:t>CoreName</w:t>
      </w:r>
      <w:r w:rsidR="0034055B" w:rsidRPr="256492F8">
        <w:rPr>
          <w:sz w:val="24"/>
          <w:szCs w:val="24"/>
        </w:rPr>
        <w:t>s</w:t>
      </w:r>
      <w:proofErr w:type="spellEnd"/>
      <w:r w:rsidR="00BB07ED" w:rsidRPr="256492F8">
        <w:rPr>
          <w:sz w:val="24"/>
          <w:szCs w:val="24"/>
        </w:rPr>
        <w:t xml:space="preserve"> and Definition</w:t>
      </w:r>
      <w:r w:rsidR="0034055B" w:rsidRPr="256492F8">
        <w:rPr>
          <w:sz w:val="24"/>
          <w:szCs w:val="24"/>
        </w:rPr>
        <w:t>s</w:t>
      </w:r>
    </w:p>
    <w:tbl>
      <w:tblPr>
        <w:tblW w:w="101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52"/>
        <w:gridCol w:w="3330"/>
        <w:gridCol w:w="1980"/>
        <w:gridCol w:w="1371"/>
        <w:gridCol w:w="1329"/>
      </w:tblGrid>
      <w:tr w:rsidR="0077589A" w14:paraId="58ABB5DC" w14:textId="77777777" w:rsidTr="00795465">
        <w:trPr>
          <w:trHeight w:val="600"/>
          <w:tblHeader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917F7" w14:textId="77777777" w:rsidR="0077589A" w:rsidRPr="00B62A2B" w:rsidRDefault="00B74EA7" w:rsidP="00D16569">
            <w:pPr>
              <w:rPr>
                <w:sz w:val="24"/>
                <w:szCs w:val="24"/>
              </w:rPr>
            </w:pPr>
            <w:proofErr w:type="spellStart"/>
            <w:r w:rsidRPr="00B62A2B">
              <w:rPr>
                <w:b/>
                <w:sz w:val="24"/>
                <w:szCs w:val="24"/>
              </w:rPr>
              <w:lastRenderedPageBreak/>
              <w:t>CoreName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93858" w14:textId="77777777" w:rsidR="0077589A" w:rsidRPr="00B62A2B" w:rsidRDefault="00B74EA7">
            <w:pPr>
              <w:ind w:right="735"/>
              <w:rPr>
                <w:sz w:val="24"/>
                <w:szCs w:val="24"/>
              </w:rPr>
            </w:pPr>
            <w:r w:rsidRPr="00B62A2B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36B1A" w14:textId="77777777" w:rsidR="0077589A" w:rsidRPr="00B62A2B" w:rsidRDefault="00B74EA7">
            <w:pPr>
              <w:ind w:right="-60"/>
              <w:rPr>
                <w:b/>
                <w:sz w:val="24"/>
                <w:szCs w:val="24"/>
              </w:rPr>
            </w:pPr>
            <w:r w:rsidRPr="00B62A2B">
              <w:rPr>
                <w:b/>
                <w:sz w:val="24"/>
                <w:szCs w:val="24"/>
              </w:rPr>
              <w:t>Chemical Formula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083D5" w14:textId="77777777" w:rsidR="0077589A" w:rsidRPr="00B62A2B" w:rsidRDefault="00B74EA7">
            <w:pPr>
              <w:rPr>
                <w:b/>
                <w:sz w:val="24"/>
                <w:szCs w:val="24"/>
              </w:rPr>
            </w:pPr>
            <w:r w:rsidRPr="00B62A2B">
              <w:rPr>
                <w:b/>
                <w:sz w:val="24"/>
                <w:szCs w:val="24"/>
              </w:rPr>
              <w:t>CAS Number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E75D7" w14:textId="77777777" w:rsidR="0077589A" w:rsidRPr="00B62A2B" w:rsidRDefault="00B74EA7">
            <w:pPr>
              <w:rPr>
                <w:b/>
                <w:sz w:val="24"/>
                <w:szCs w:val="24"/>
              </w:rPr>
            </w:pPr>
            <w:r w:rsidRPr="00B62A2B">
              <w:rPr>
                <w:b/>
                <w:sz w:val="24"/>
                <w:szCs w:val="24"/>
              </w:rPr>
              <w:t>Specificity</w:t>
            </w:r>
          </w:p>
        </w:tc>
      </w:tr>
      <w:tr w:rsidR="0077589A" w14:paraId="38C537CD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CA365" w14:textId="77777777" w:rsidR="0077589A" w:rsidRDefault="00B74EA7">
            <w:pPr>
              <w:widowControl w:val="0"/>
              <w:rPr>
                <w:b/>
              </w:rPr>
            </w:pPr>
            <w:r>
              <w:rPr>
                <w:b/>
              </w:rPr>
              <w:t>Oxygen Species, Hydrogen Species and Radicals</w:t>
            </w:r>
          </w:p>
        </w:tc>
      </w:tr>
      <w:tr w:rsidR="0077589A" w14:paraId="1D72D79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A92B6" w14:textId="77777777" w:rsidR="0077589A" w:rsidRDefault="00B74EA7">
            <w:pPr>
              <w:widowControl w:val="0"/>
            </w:pPr>
            <w:r>
              <w:t>H2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AFE6D" w14:textId="77777777" w:rsidR="0077589A" w:rsidRDefault="00B74EA7">
            <w:r>
              <w:t>Hydrogen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F58D1" w14:textId="77777777" w:rsidR="0077589A" w:rsidRDefault="00B74EA7"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F1843" w14:textId="77777777" w:rsidR="0077589A" w:rsidRDefault="00B74EA7">
            <w:pPr>
              <w:widowControl w:val="0"/>
            </w:pPr>
            <w:r>
              <w:t>1333-74-0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2ABB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2C8838C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5673D" w14:textId="77777777" w:rsidR="0077589A" w:rsidRDefault="00B74EA7">
            <w:pPr>
              <w:widowControl w:val="0"/>
            </w:pPr>
            <w:r>
              <w:t>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66F86" w14:textId="77777777" w:rsidR="0077589A" w:rsidRDefault="00B74EA7">
            <w:r>
              <w:t>Oxygen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10B6C" w14:textId="77777777" w:rsidR="0077589A" w:rsidRDefault="00B74EA7"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FFA5D" w14:textId="77777777" w:rsidR="0077589A" w:rsidRDefault="00B74EA7">
            <w:pPr>
              <w:widowControl w:val="0"/>
            </w:pPr>
            <w:r>
              <w:t>7782-44-7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48A3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B07E4A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7E6DF" w14:textId="77777777" w:rsidR="0077589A" w:rsidRDefault="00B74EA7">
            <w:pPr>
              <w:widowControl w:val="0"/>
            </w:pPr>
            <w:r>
              <w:t>O2toN2ratio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096AF" w14:textId="77777777" w:rsidR="0077589A" w:rsidRDefault="00B74EA7">
            <w:r>
              <w:t>Ratio of Oxygen to Nitrogen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18EB8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CF14C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1E33F" w14:textId="77777777" w:rsidR="0077589A" w:rsidRDefault="00457D04">
            <w:pPr>
              <w:widowControl w:val="0"/>
              <w:jc w:val="center"/>
            </w:pPr>
            <w:r>
              <w:t>NA</w:t>
            </w:r>
          </w:p>
        </w:tc>
      </w:tr>
      <w:tr w:rsidR="0077589A" w14:paraId="7ECA1E4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B520E" w14:textId="77777777" w:rsidR="0077589A" w:rsidRDefault="00B74EA7">
            <w:pPr>
              <w:widowControl w:val="0"/>
            </w:pPr>
            <w:r>
              <w:t>APO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79AD5" w14:textId="77777777" w:rsidR="0077589A" w:rsidRDefault="00B74EA7">
            <w:r>
              <w:t>Atmospheric Potential Oxygen (O</w:t>
            </w:r>
            <w:r>
              <w:rPr>
                <w:sz w:val="18"/>
                <w:szCs w:val="18"/>
              </w:rPr>
              <w:t>2</w:t>
            </w:r>
            <w:r>
              <w:t xml:space="preserve"> + 1.1 x (CO</w:t>
            </w:r>
            <w:r>
              <w:rPr>
                <w:sz w:val="18"/>
                <w:szCs w:val="18"/>
              </w:rPr>
              <w:t>2</w:t>
            </w:r>
            <w:r>
              <w:t xml:space="preserve"> - 350))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BBC9D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FA7B5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187F9" w14:textId="77777777" w:rsidR="0077589A" w:rsidRDefault="00457D04">
            <w:pPr>
              <w:widowControl w:val="0"/>
              <w:jc w:val="center"/>
            </w:pPr>
            <w:r>
              <w:t>N</w:t>
            </w:r>
            <w:r w:rsidR="00B74EA7">
              <w:t>A</w:t>
            </w:r>
          </w:p>
        </w:tc>
      </w:tr>
      <w:tr w:rsidR="0077589A" w14:paraId="061A649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8FDFC" w14:textId="77777777" w:rsidR="0077589A" w:rsidRDefault="00B74EA7">
            <w:pPr>
              <w:widowControl w:val="0"/>
            </w:pPr>
            <w:r>
              <w:t>HO2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48530" w14:textId="77777777" w:rsidR="0077589A" w:rsidRDefault="00B74EA7">
            <w:proofErr w:type="spellStart"/>
            <w:r>
              <w:t>Hydroperoxy</w:t>
            </w:r>
            <w:proofErr w:type="spellEnd"/>
            <w:r>
              <w:t xml:space="preserve">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657B4" w14:textId="77777777" w:rsidR="0077589A" w:rsidRDefault="00B74EA7">
            <w:r>
              <w:rPr>
                <w:sz w:val="25"/>
                <w:szCs w:val="25"/>
                <w:highlight w:val="white"/>
              </w:rPr>
              <w:t>HO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F895A" w14:textId="77777777" w:rsidR="0077589A" w:rsidRDefault="00B74EA7">
            <w:pPr>
              <w:widowControl w:val="0"/>
            </w:pPr>
            <w:r>
              <w:t>3170-83-0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53049" w14:textId="77777777" w:rsidR="0077589A" w:rsidRDefault="00457D04">
            <w:pPr>
              <w:widowControl w:val="0"/>
              <w:jc w:val="center"/>
            </w:pPr>
            <w:r>
              <w:t>S</w:t>
            </w:r>
          </w:p>
        </w:tc>
      </w:tr>
      <w:tr w:rsidR="0077589A" w14:paraId="27B7154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2E43B" w14:textId="77777777" w:rsidR="0077589A" w:rsidRDefault="00B74EA7">
            <w:pPr>
              <w:widowControl w:val="0"/>
            </w:pPr>
            <w:r>
              <w:t>CH3O2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A7550" w14:textId="77777777" w:rsidR="0077589A" w:rsidRDefault="00B74EA7">
            <w:proofErr w:type="spellStart"/>
            <w:r>
              <w:t>Methylperoxy</w:t>
            </w:r>
            <w:proofErr w:type="spellEnd"/>
            <w:r>
              <w:t xml:space="preserve">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35BA7" w14:textId="77777777" w:rsidR="0077589A" w:rsidRDefault="00B74EA7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FC41F" w14:textId="77777777" w:rsidR="0077589A" w:rsidRDefault="00B74EA7">
            <w:pPr>
              <w:widowControl w:val="0"/>
            </w:pPr>
            <w:r>
              <w:t>2143-58-0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3CAC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48C583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713BD" w14:textId="77777777" w:rsidR="0077589A" w:rsidRDefault="00B74EA7">
            <w:pPr>
              <w:widowControl w:val="0"/>
            </w:pPr>
            <w:r>
              <w:t>RO2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D0B2F" w14:textId="77777777" w:rsidR="0077589A" w:rsidRDefault="00B74EA7">
            <w:r>
              <w:t xml:space="preserve">Sum of Organic </w:t>
            </w:r>
            <w:proofErr w:type="spellStart"/>
            <w:r>
              <w:t>Peroxy</w:t>
            </w:r>
            <w:proofErr w:type="spellEnd"/>
            <w:r>
              <w:t xml:space="preserve"> radicals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2D588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67283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3D698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160E3CF4" w14:textId="77777777" w:rsidTr="00795465">
        <w:trPr>
          <w:trHeight w:val="60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1FFE3" w14:textId="77777777" w:rsidR="0077589A" w:rsidRDefault="00B74EA7">
            <w:pPr>
              <w:widowControl w:val="0"/>
              <w:rPr>
                <w:vertAlign w:val="superscript"/>
              </w:rPr>
            </w:pPr>
            <w:r>
              <w:t>HO2RO2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29E99" w14:textId="77777777" w:rsidR="0077589A" w:rsidRDefault="00B74EA7">
            <w:r>
              <w:t xml:space="preserve">Sum of </w:t>
            </w:r>
            <w:proofErr w:type="spellStart"/>
            <w:r>
              <w:t>Hydroperoxy</w:t>
            </w:r>
            <w:proofErr w:type="spellEnd"/>
            <w:r>
              <w:t xml:space="preserve"> radical and Organic </w:t>
            </w:r>
            <w:proofErr w:type="spellStart"/>
            <w:r>
              <w:t>Peroxy</w:t>
            </w:r>
            <w:proofErr w:type="spellEnd"/>
            <w:r>
              <w:t xml:space="preserve"> radicals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B4C97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6242F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6E50F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6B98CDF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52193" w14:textId="77777777" w:rsidR="0077589A" w:rsidRDefault="00B74EA7">
            <w:pPr>
              <w:widowControl w:val="0"/>
            </w:pPr>
            <w:r>
              <w:t>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5E26F" w14:textId="77777777" w:rsidR="0077589A" w:rsidRDefault="00B74EA7">
            <w:r>
              <w:t>Hydroxyl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CBAF4" w14:textId="77777777" w:rsidR="0077589A" w:rsidRDefault="00B74EA7">
            <w:r>
              <w:t>OH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CFB6F" w14:textId="77777777" w:rsidR="0077589A" w:rsidRDefault="00B74EA7">
            <w:pPr>
              <w:widowControl w:val="0"/>
            </w:pPr>
            <w:r>
              <w:t>3352-57-6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68E2B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B6D735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2DF2A" w14:textId="77777777" w:rsidR="0077589A" w:rsidRDefault="00B74EA7">
            <w:pPr>
              <w:widowControl w:val="0"/>
            </w:pPr>
            <w:r>
              <w:t>OHR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8251A" w14:textId="77777777" w:rsidR="0077589A" w:rsidRDefault="00B74EA7">
            <w:r>
              <w:t>OH Reactivity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41DED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CF1E1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803FA" w14:textId="77777777" w:rsidR="0077589A" w:rsidRDefault="00457D04">
            <w:pPr>
              <w:widowControl w:val="0"/>
              <w:jc w:val="center"/>
            </w:pPr>
            <w:r>
              <w:t>N</w:t>
            </w:r>
            <w:r w:rsidR="00B74EA7">
              <w:t>A</w:t>
            </w:r>
          </w:p>
        </w:tc>
      </w:tr>
      <w:tr w:rsidR="0077589A" w14:paraId="7BDA3CA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EFBF7" w14:textId="77777777" w:rsidR="0077589A" w:rsidRDefault="00B74EA7">
            <w:pPr>
              <w:widowControl w:val="0"/>
            </w:pPr>
            <w:r>
              <w:t>H2O2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51C60" w14:textId="77777777" w:rsidR="0077589A" w:rsidRDefault="00B74EA7">
            <w:r>
              <w:t>Hydrogen peroxide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E936D" w14:textId="77777777" w:rsidR="0077589A" w:rsidRDefault="00B74EA7"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A7C83" w14:textId="77777777" w:rsidR="0077589A" w:rsidRDefault="00B74EA7">
            <w:pPr>
              <w:widowControl w:val="0"/>
            </w:pPr>
            <w:r>
              <w:t>7722-84-1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7851C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3D149C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545A1" w14:textId="77777777" w:rsidR="0077589A" w:rsidRDefault="00B74EA7">
            <w:pPr>
              <w:widowControl w:val="0"/>
            </w:pPr>
            <w:r>
              <w:t>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D1A9D" w14:textId="77777777" w:rsidR="0077589A" w:rsidRDefault="00B74EA7">
            <w:r>
              <w:t>Ozone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2CCE2" w14:textId="77777777" w:rsidR="0077589A" w:rsidRDefault="00B74EA7"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AB765" w14:textId="77777777" w:rsidR="0077589A" w:rsidRDefault="00B74EA7">
            <w:pPr>
              <w:widowControl w:val="0"/>
            </w:pPr>
            <w:r>
              <w:t>10028-15-6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A677F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334660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74A0D" w14:textId="77777777" w:rsidR="0077589A" w:rsidRDefault="00B74EA7">
            <w:pPr>
              <w:widowControl w:val="0"/>
            </w:pPr>
            <w:r>
              <w:t>O1D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0C5DD" w14:textId="77777777" w:rsidR="0077589A" w:rsidRDefault="00B74EA7">
            <w:r>
              <w:t>O(1D)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393C4" w14:textId="77777777" w:rsidR="0077589A" w:rsidRDefault="00B74EA7">
            <w: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88FEF" w14:textId="77777777" w:rsidR="0077589A" w:rsidRDefault="0077589A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6937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413DB0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A985E" w14:textId="77777777" w:rsidR="0077589A" w:rsidRDefault="00B74EA7">
            <w:pPr>
              <w:widowControl w:val="0"/>
            </w:pPr>
            <w:r>
              <w:t>O3P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44417" w14:textId="77777777" w:rsidR="0077589A" w:rsidRDefault="00B74EA7">
            <w:r>
              <w:t>O(3P)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D63D" w14:textId="77777777" w:rsidR="0077589A" w:rsidRDefault="00B74EA7">
            <w: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B9842" w14:textId="77777777" w:rsidR="0077589A" w:rsidRDefault="0077589A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CFB5D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DE3D2D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676E1" w14:textId="77777777" w:rsidR="0077589A" w:rsidRDefault="00B74EA7">
            <w:pPr>
              <w:widowControl w:val="0"/>
            </w:pPr>
            <w:r>
              <w:t>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B7FB0" w14:textId="77777777" w:rsidR="0077589A" w:rsidRDefault="00B74EA7">
            <w:r>
              <w:t>Hydrogen atom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E56A2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H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E5A92" w14:textId="77777777" w:rsidR="0077589A" w:rsidRDefault="00B74EA7">
            <w:pPr>
              <w:widowControl w:val="0"/>
            </w:pPr>
            <w:r>
              <w:t>12385-13-6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5651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2FD4AD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D21E8" w14:textId="77777777" w:rsidR="0077589A" w:rsidRDefault="00B74EA7">
            <w:pPr>
              <w:widowControl w:val="0"/>
            </w:pPr>
            <w:r>
              <w:t>HCO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A8EE9" w14:textId="77777777" w:rsidR="0077589A" w:rsidRDefault="00B74EA7">
            <w:r>
              <w:t>Formyl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93B03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HCO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9CF0A" w14:textId="77777777" w:rsidR="0077589A" w:rsidRDefault="00B74EA7">
            <w:pPr>
              <w:widowControl w:val="0"/>
            </w:pPr>
            <w:r>
              <w:t>2597-44-6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86A2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191AB8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DBAF5" w14:textId="77777777" w:rsidR="0077589A" w:rsidRDefault="00B74EA7">
            <w:pPr>
              <w:widowControl w:val="0"/>
            </w:pPr>
            <w:r>
              <w:t>CH3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A0518" w14:textId="77777777" w:rsidR="0077589A" w:rsidRDefault="00B74EA7">
            <w:r>
              <w:t>Methyl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25D7B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CH</w:t>
            </w:r>
            <w:r w:rsidRPr="00CA541E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929E1" w14:textId="77777777" w:rsidR="0077589A" w:rsidRDefault="00B74EA7">
            <w:pPr>
              <w:widowControl w:val="0"/>
            </w:pPr>
            <w:r>
              <w:t>2229-07-4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84953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A70B2F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F151E" w14:textId="77777777" w:rsidR="0077589A" w:rsidRDefault="00B74EA7">
            <w:pPr>
              <w:widowControl w:val="0"/>
            </w:pPr>
            <w:r>
              <w:t>CH3O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9FD85" w14:textId="77777777" w:rsidR="0077589A" w:rsidRDefault="00B74EA7">
            <w:r>
              <w:t>Methoxy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FABD6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CH</w:t>
            </w:r>
            <w:r w:rsidRPr="00CA541E">
              <w:rPr>
                <w:sz w:val="19"/>
                <w:szCs w:val="19"/>
              </w:rPr>
              <w:t>3</w:t>
            </w:r>
            <w:r w:rsidRPr="00CA541E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00663" w14:textId="77777777" w:rsidR="0077589A" w:rsidRDefault="00B74EA7">
            <w:pPr>
              <w:widowControl w:val="0"/>
            </w:pPr>
            <w:r>
              <w:t>2143-68-2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1CF0C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2F4C62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F4D28" w14:textId="77777777" w:rsidR="0077589A" w:rsidRDefault="00B74EA7">
            <w:pPr>
              <w:widowControl w:val="0"/>
            </w:pPr>
            <w:r>
              <w:t>C2H5O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FDFAE" w14:textId="77777777" w:rsidR="0077589A" w:rsidRDefault="00B74EA7">
            <w:r>
              <w:t>Ethoxy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502A1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453" w14:textId="77777777" w:rsidR="0077589A" w:rsidRDefault="00B74EA7">
            <w:pPr>
              <w:widowControl w:val="0"/>
            </w:pPr>
            <w:r>
              <w:t>2154-50-9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834F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664F96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27D2" w14:textId="77777777" w:rsidR="0077589A" w:rsidRDefault="00B74EA7">
            <w:pPr>
              <w:widowControl w:val="0"/>
            </w:pPr>
            <w:r>
              <w:t>CH3COO2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E8DD7" w14:textId="77777777" w:rsidR="0077589A" w:rsidRDefault="00B74EA7">
            <w:r>
              <w:t>Peroxyacetyl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42FF9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3</w:t>
            </w:r>
            <w:r w:rsidRPr="00CA541E">
              <w:rPr>
                <w:sz w:val="25"/>
                <w:szCs w:val="25"/>
              </w:rPr>
              <w:t>O</w:t>
            </w:r>
            <w:r w:rsidRPr="00CA541E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12624" w14:textId="77777777" w:rsidR="0077589A" w:rsidRDefault="00B74EA7">
            <w:pPr>
              <w:widowControl w:val="0"/>
            </w:pPr>
            <w:r>
              <w:t>36709-10-1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1263F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889D1D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0DF4D" w14:textId="77777777" w:rsidR="0077589A" w:rsidRDefault="00B74EA7">
            <w:pPr>
              <w:widowControl w:val="0"/>
            </w:pPr>
            <w:r>
              <w:t>CH3COO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3629E" w14:textId="77777777" w:rsidR="0077589A" w:rsidRDefault="00B74EA7">
            <w:r>
              <w:t>Acetoxy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B1279" w14:textId="77777777" w:rsidR="0077589A" w:rsidRPr="00CA541E" w:rsidRDefault="00B74EA7">
            <w:pPr>
              <w:rPr>
                <w:sz w:val="19"/>
                <w:szCs w:val="19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3</w:t>
            </w:r>
            <w:r w:rsidRPr="00CA541E">
              <w:rPr>
                <w:sz w:val="25"/>
                <w:szCs w:val="25"/>
              </w:rPr>
              <w:t>O</w:t>
            </w:r>
            <w:r w:rsidRPr="00CA541E">
              <w:rPr>
                <w:sz w:val="19"/>
                <w:szCs w:val="19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0AC4F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F324F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F246DC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440CE" w14:textId="77777777" w:rsidR="0077589A" w:rsidRDefault="00B74EA7">
            <w:pPr>
              <w:widowControl w:val="0"/>
            </w:pPr>
            <w:r>
              <w:t>CH3CH2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709E8" w14:textId="77777777" w:rsidR="0077589A" w:rsidRDefault="00B74EA7">
            <w:r>
              <w:t>Ethyl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3F8C7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BA88F" w14:textId="77777777" w:rsidR="0077589A" w:rsidRDefault="00B74EA7">
            <w:pPr>
              <w:widowControl w:val="0"/>
            </w:pPr>
            <w:r>
              <w:t>2025-56-1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E4D9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7C7F08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555A6" w14:textId="77777777" w:rsidR="0077589A" w:rsidRDefault="00B74EA7">
            <w:pPr>
              <w:widowControl w:val="0"/>
            </w:pPr>
            <w:r>
              <w:t>CH3CO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384AB" w14:textId="77777777" w:rsidR="0077589A" w:rsidRDefault="00B74EA7">
            <w:r>
              <w:t>Acetyl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552E9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3</w:t>
            </w:r>
            <w:r w:rsidRPr="00CA541E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A96BB" w14:textId="77777777" w:rsidR="0077589A" w:rsidRDefault="00B74EA7">
            <w:pPr>
              <w:widowControl w:val="0"/>
            </w:pPr>
            <w:r>
              <w:rPr>
                <w:sz w:val="25"/>
                <w:szCs w:val="25"/>
              </w:rPr>
              <w:t>3170-69-2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5457E" w14:textId="77777777" w:rsidR="0077589A" w:rsidRDefault="00B74EA7">
            <w:pPr>
              <w:widowControl w:val="0"/>
              <w:jc w:val="center"/>
              <w:rPr>
                <w:sz w:val="25"/>
                <w:szCs w:val="25"/>
                <w:highlight w:val="cyan"/>
              </w:rPr>
            </w:pPr>
            <w:r>
              <w:t>S</w:t>
            </w:r>
          </w:p>
        </w:tc>
      </w:tr>
      <w:tr w:rsidR="0077589A" w14:paraId="3AC6A36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256EA" w14:textId="77777777" w:rsidR="0077589A" w:rsidRDefault="0077589A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CFE83" w14:textId="77777777" w:rsidR="0077589A" w:rsidRDefault="0077589A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CC794" w14:textId="77777777" w:rsidR="0077589A" w:rsidRDefault="0077589A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12008" w14:textId="77777777" w:rsidR="0077589A" w:rsidRDefault="0077589A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68D47" w14:textId="77777777" w:rsidR="0077589A" w:rsidRDefault="0077589A">
            <w:pPr>
              <w:widowControl w:val="0"/>
            </w:pPr>
          </w:p>
        </w:tc>
      </w:tr>
      <w:tr w:rsidR="0077589A" w14:paraId="68DD3E2B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677C2" w14:textId="77777777" w:rsidR="0077589A" w:rsidRDefault="00B74EA7">
            <w:pPr>
              <w:widowControl w:val="0"/>
              <w:rPr>
                <w:b/>
              </w:rPr>
            </w:pPr>
            <w:r>
              <w:rPr>
                <w:b/>
              </w:rPr>
              <w:t>Nitrogen Species</w:t>
            </w:r>
          </w:p>
        </w:tc>
      </w:tr>
      <w:tr w:rsidR="0077589A" w14:paraId="362B9E4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6D8A8" w14:textId="77777777" w:rsidR="0077589A" w:rsidRDefault="00B74EA7">
            <w:pPr>
              <w:widowControl w:val="0"/>
            </w:pPr>
            <w:r>
              <w:lastRenderedPageBreak/>
              <w:t>NH3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26120" w14:textId="77777777" w:rsidR="0077589A" w:rsidRDefault="00B74EA7">
            <w:r>
              <w:t>Ammonia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4D607" w14:textId="77777777" w:rsidR="0077589A" w:rsidRDefault="00B74EA7">
            <w:pPr>
              <w:widowControl w:val="0"/>
              <w:rPr>
                <w:sz w:val="19"/>
                <w:szCs w:val="19"/>
              </w:rPr>
            </w:pPr>
            <w:r>
              <w:rPr>
                <w:sz w:val="25"/>
                <w:szCs w:val="25"/>
                <w:highlight w:val="white"/>
              </w:rPr>
              <w:t>NH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3965F" w14:textId="77777777" w:rsidR="0077589A" w:rsidRDefault="00B74EA7">
            <w:pPr>
              <w:widowControl w:val="0"/>
            </w:pPr>
            <w:r>
              <w:t>7664-41-7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C8D75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77463C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36B99" w14:textId="77777777" w:rsidR="0077589A" w:rsidRDefault="00B74EA7">
            <w:pPr>
              <w:widowControl w:val="0"/>
            </w:pPr>
            <w:r>
              <w:t>NF3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39EB3" w14:textId="77777777" w:rsidR="0077589A" w:rsidRDefault="00B74EA7">
            <w:r>
              <w:t>Nitrogen trifluoride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C3C3B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F5902" w14:textId="77777777" w:rsidR="0077589A" w:rsidRDefault="00B74EA7">
            <w:pPr>
              <w:widowControl w:val="0"/>
            </w:pPr>
            <w:r>
              <w:t>7783-54-2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676B1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47B29F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3BBE6" w14:textId="77777777" w:rsidR="0077589A" w:rsidRDefault="00B74EA7">
            <w:pPr>
              <w:widowControl w:val="0"/>
            </w:pPr>
            <w:r>
              <w:t>N2O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C7020" w14:textId="77777777" w:rsidR="0077589A" w:rsidRDefault="00B74EA7">
            <w:r>
              <w:t>Nitrous 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641FB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E2988" w14:textId="77777777" w:rsidR="0077589A" w:rsidRDefault="00B74EA7">
            <w:pPr>
              <w:widowControl w:val="0"/>
            </w:pPr>
            <w:r>
              <w:t>10024-97-2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BF6E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E8B25C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50DB2" w14:textId="77777777" w:rsidR="0077589A" w:rsidRDefault="00B74EA7">
            <w:pPr>
              <w:widowControl w:val="0"/>
            </w:pPr>
            <w:r>
              <w:t>NO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B24E8" w14:textId="77777777" w:rsidR="0077589A" w:rsidRDefault="00B74EA7">
            <w:r>
              <w:t>Nitric 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39771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5CEF9" w14:textId="77777777" w:rsidR="0077589A" w:rsidRDefault="00B74EA7">
            <w:pPr>
              <w:widowControl w:val="0"/>
            </w:pPr>
            <w:r>
              <w:t>10102-43-9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2094A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FEAB66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4876C" w14:textId="77777777" w:rsidR="0077589A" w:rsidRDefault="00B74EA7">
            <w:pPr>
              <w:widowControl w:val="0"/>
            </w:pPr>
            <w:r>
              <w:t>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C356B" w14:textId="77777777" w:rsidR="0077589A" w:rsidRDefault="00B74EA7">
            <w:r>
              <w:t>Nitrogen dioxide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A1507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56824" w14:textId="77777777" w:rsidR="0077589A" w:rsidRDefault="00B74EA7">
            <w:pPr>
              <w:widowControl w:val="0"/>
            </w:pPr>
            <w:r>
              <w:t>10102-44-0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234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877E7C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4CBF5" w14:textId="77777777" w:rsidR="0077589A" w:rsidRDefault="00B74EA7">
            <w:pPr>
              <w:widowControl w:val="0"/>
            </w:pPr>
            <w:r>
              <w:t>NO3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172D7" w14:textId="77777777" w:rsidR="0077589A" w:rsidRDefault="00B74EA7">
            <w:r>
              <w:t>Nitrate radical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46E5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FA026" w14:textId="77777777" w:rsidR="0077589A" w:rsidRDefault="00B74EA7">
            <w:pPr>
              <w:widowControl w:val="0"/>
            </w:pPr>
            <w:r>
              <w:t>12033-49-7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FAD4B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EAAE09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33C05" w14:textId="77777777" w:rsidR="0077589A" w:rsidRDefault="00B74EA7">
            <w:pPr>
              <w:widowControl w:val="0"/>
            </w:pPr>
            <w:r>
              <w:t>N2O5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2625C" w14:textId="77777777" w:rsidR="0077589A" w:rsidRDefault="00B74EA7">
            <w:r>
              <w:t>Nitrogen pentoxide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43564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N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3297" w14:textId="77777777" w:rsidR="0077589A" w:rsidRDefault="00B74EA7">
            <w:pPr>
              <w:widowControl w:val="0"/>
            </w:pPr>
            <w:r>
              <w:t>10102-03-01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EAEF5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E2A289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7F1A8" w14:textId="77777777" w:rsidR="0077589A" w:rsidRDefault="00B74EA7">
            <w:pPr>
              <w:widowControl w:val="0"/>
            </w:pPr>
            <w:r>
              <w:t>HNO2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E6EDA" w14:textId="77777777" w:rsidR="0077589A" w:rsidRDefault="00B74EA7">
            <w:r>
              <w:t>Nitrous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FA392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HNO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2F3F9" w14:textId="77777777" w:rsidR="0077589A" w:rsidRDefault="00B74EA7">
            <w:pPr>
              <w:widowControl w:val="0"/>
            </w:pPr>
            <w:r>
              <w:t>7782-77-6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692CA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AAAEC3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54269" w14:textId="77777777" w:rsidR="0077589A" w:rsidRDefault="00B74EA7">
            <w:pPr>
              <w:widowControl w:val="0"/>
            </w:pPr>
            <w:r>
              <w:t>HNO3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B0A7" w14:textId="77777777" w:rsidR="0077589A" w:rsidRDefault="00B74EA7">
            <w:r>
              <w:t>Nitric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2CFD4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HNO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BFE10" w14:textId="77777777" w:rsidR="0077589A" w:rsidRDefault="00B74EA7">
            <w:pPr>
              <w:widowControl w:val="0"/>
            </w:pPr>
            <w:r>
              <w:t>7697-37-2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E840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2A46D0C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3AE66" w14:textId="77777777" w:rsidR="0077589A" w:rsidRDefault="00B74EA7">
            <w:pPr>
              <w:widowControl w:val="0"/>
            </w:pPr>
            <w:r>
              <w:t>HNO4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66B67" w14:textId="77777777" w:rsidR="0077589A" w:rsidRDefault="00B74EA7">
            <w:proofErr w:type="spellStart"/>
            <w:r>
              <w:t>Peroxynitric</w:t>
            </w:r>
            <w:proofErr w:type="spellEnd"/>
            <w:r>
              <w:t xml:space="preserve">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31AEB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HNO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C94AC" w14:textId="77777777" w:rsidR="0077589A" w:rsidRDefault="00B74EA7">
            <w:pPr>
              <w:widowControl w:val="0"/>
            </w:pPr>
            <w:r>
              <w:t>26404-66-0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0422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E52005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4FAE5" w14:textId="77777777" w:rsidR="0077589A" w:rsidRDefault="00B74EA7">
            <w:pPr>
              <w:widowControl w:val="0"/>
            </w:pPr>
            <w:r>
              <w:t>HCN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A2CC3" w14:textId="77777777" w:rsidR="0077589A" w:rsidRDefault="00B74EA7">
            <w:r>
              <w:t>Hydrogen cyanide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FB33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HCN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89C81" w14:textId="77777777" w:rsidR="0077589A" w:rsidRDefault="00B74EA7">
            <w:pPr>
              <w:widowControl w:val="0"/>
            </w:pPr>
            <w:r>
              <w:t>74-90-8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8FDEC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320346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470AF" w14:textId="77777777" w:rsidR="0077589A" w:rsidRDefault="00B74EA7">
            <w:pPr>
              <w:widowControl w:val="0"/>
            </w:pPr>
            <w:r>
              <w:t>CH3CN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3CA4E" w14:textId="77777777" w:rsidR="0077589A" w:rsidRDefault="00B74EA7">
            <w:r>
              <w:t>Acetonitrile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4FF5B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52AEA" w14:textId="77777777" w:rsidR="0077589A" w:rsidRDefault="00B74EA7">
            <w:pPr>
              <w:widowControl w:val="0"/>
            </w:pPr>
            <w:r>
              <w:t>75-05-8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C193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EABD85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698E7" w14:textId="77777777" w:rsidR="0077589A" w:rsidRDefault="00B74EA7">
            <w:pPr>
              <w:widowControl w:val="0"/>
            </w:pPr>
            <w:r>
              <w:t>HNCO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8EB6" w14:textId="77777777" w:rsidR="0077589A" w:rsidRDefault="00B74EA7">
            <w:r>
              <w:t>Isocyanic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3D02F" w14:textId="77777777" w:rsidR="0077589A" w:rsidRPr="00CA541E" w:rsidRDefault="00B74EA7">
            <w:pPr>
              <w:widowControl w:val="0"/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HNCO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65C69" w14:textId="77777777" w:rsidR="0077589A" w:rsidRDefault="00B74EA7">
            <w:pPr>
              <w:widowControl w:val="0"/>
            </w:pPr>
            <w:r>
              <w:t>75-13-8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410F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22069D9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7E1DE" w14:textId="77777777" w:rsidR="0077589A" w:rsidRDefault="00B74EA7">
            <w:pPr>
              <w:widowControl w:val="0"/>
            </w:pPr>
            <w:r>
              <w:t>Acrylonitrile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0CE12" w14:textId="77777777" w:rsidR="0077589A" w:rsidRDefault="00B74EA7">
            <w:r>
              <w:t>Acrylonitrile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E933B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320AA" w14:textId="77777777" w:rsidR="0077589A" w:rsidRDefault="00B74EA7">
            <w:pPr>
              <w:widowControl w:val="0"/>
            </w:pPr>
            <w:r>
              <w:t>107-13-1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8F89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011BD5" w14:paraId="14583BC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87BAD" w14:textId="77777777" w:rsidR="00011BD5" w:rsidRDefault="00011BD5">
            <w:pPr>
              <w:widowControl w:val="0"/>
            </w:pPr>
            <w:proofErr w:type="spellStart"/>
            <w:r>
              <w:t>MeAcrylonitrile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D832C" w14:textId="77777777" w:rsidR="00011BD5" w:rsidRDefault="00011BD5">
            <w:proofErr w:type="spellStart"/>
            <w:r>
              <w:t>Methylacrylonitrile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E1B67" w14:textId="77777777" w:rsidR="00011BD5" w:rsidRDefault="00011BD5">
            <w:pPr>
              <w:rPr>
                <w:sz w:val="25"/>
                <w:szCs w:val="25"/>
                <w:highlight w:val="white"/>
              </w:rPr>
            </w:pPr>
            <w:r w:rsidRPr="00011BD5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4</w:t>
            </w:r>
            <w:r w:rsidRPr="00011BD5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5</w:t>
            </w:r>
            <w:r w:rsidRPr="00011BD5">
              <w:rPr>
                <w:sz w:val="25"/>
                <w:szCs w:val="25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E3854" w14:textId="77777777" w:rsidR="00011BD5" w:rsidRDefault="00011BD5">
            <w:pPr>
              <w:widowControl w:val="0"/>
            </w:pPr>
            <w:r w:rsidRPr="00011BD5">
              <w:t>126-98-7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3B660" w14:textId="77777777" w:rsidR="00011BD5" w:rsidRDefault="00011BD5">
            <w:pPr>
              <w:widowControl w:val="0"/>
              <w:jc w:val="center"/>
            </w:pPr>
            <w:r>
              <w:t>S</w:t>
            </w:r>
          </w:p>
        </w:tc>
      </w:tr>
      <w:tr w:rsidR="00011BD5" w14:paraId="56C1946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9C591" w14:textId="77777777" w:rsidR="00011BD5" w:rsidRDefault="00011BD5">
            <w:pPr>
              <w:widowControl w:val="0"/>
            </w:pPr>
            <w:proofErr w:type="spellStart"/>
            <w:r>
              <w:t>PropNitrile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D0CB6" w14:textId="77777777" w:rsidR="00011BD5" w:rsidRDefault="00011BD5">
            <w:proofErr w:type="spellStart"/>
            <w:r>
              <w:t>Propanenitrile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D956E" w14:textId="77777777" w:rsidR="00011BD5" w:rsidRDefault="00011BD5">
            <w:pPr>
              <w:rPr>
                <w:sz w:val="25"/>
                <w:szCs w:val="25"/>
                <w:highlight w:val="white"/>
              </w:rPr>
            </w:pPr>
            <w:r w:rsidRPr="00011BD5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3</w:t>
            </w:r>
            <w:r w:rsidRPr="00011BD5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5</w:t>
            </w:r>
            <w:r w:rsidRPr="00011BD5">
              <w:rPr>
                <w:sz w:val="25"/>
                <w:szCs w:val="25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A8BB4" w14:textId="77777777" w:rsidR="00011BD5" w:rsidRDefault="00011BD5">
            <w:pPr>
              <w:widowControl w:val="0"/>
            </w:pPr>
            <w:r w:rsidRPr="00011BD5">
              <w:t>107-12-0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E640F" w14:textId="77777777" w:rsidR="00011BD5" w:rsidRDefault="00011BD5">
            <w:pPr>
              <w:widowControl w:val="0"/>
              <w:jc w:val="center"/>
            </w:pPr>
            <w:r>
              <w:t>S</w:t>
            </w:r>
          </w:p>
        </w:tc>
      </w:tr>
      <w:tr w:rsidR="00621799" w14:paraId="054784F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6FE0C" w14:textId="77777777" w:rsidR="00621799" w:rsidRDefault="00621799">
            <w:pPr>
              <w:widowControl w:val="0"/>
            </w:pPr>
            <w:proofErr w:type="spellStart"/>
            <w:r>
              <w:t>BenzNitrile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CE8E7" w14:textId="77777777" w:rsidR="00621799" w:rsidRDefault="00621799">
            <w:proofErr w:type="spellStart"/>
            <w:r>
              <w:t>Benzenenitrile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FB7E3" w14:textId="77777777" w:rsidR="00621799" w:rsidRDefault="00621799" w:rsidP="00905C7D">
            <w:pPr>
              <w:rPr>
                <w:sz w:val="25"/>
                <w:szCs w:val="25"/>
                <w:highlight w:val="white"/>
              </w:rPr>
            </w:pPr>
            <w:r w:rsidRPr="00011BD5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7</w:t>
            </w:r>
            <w:r w:rsidRPr="00011BD5">
              <w:rPr>
                <w:sz w:val="25"/>
                <w:szCs w:val="25"/>
              </w:rPr>
              <w:t>H</w:t>
            </w:r>
            <w:r w:rsidRPr="0074616C">
              <w:rPr>
                <w:sz w:val="19"/>
                <w:szCs w:val="19"/>
              </w:rPr>
              <w:t>5</w:t>
            </w:r>
            <w:r w:rsidRPr="00011BD5">
              <w:rPr>
                <w:sz w:val="25"/>
                <w:szCs w:val="25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E74BB" w14:textId="77777777" w:rsidR="00621799" w:rsidRDefault="00621799">
            <w:pPr>
              <w:widowControl w:val="0"/>
            </w:pPr>
            <w:r w:rsidRPr="00621799">
              <w:t>100-47-0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0E7BF" w14:textId="77777777" w:rsidR="00621799" w:rsidRDefault="00621799">
            <w:pPr>
              <w:widowControl w:val="0"/>
              <w:jc w:val="center"/>
            </w:pPr>
            <w:r>
              <w:t>S</w:t>
            </w:r>
          </w:p>
        </w:tc>
      </w:tr>
      <w:tr w:rsidR="0077589A" w14:paraId="15C8F56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4FE3B" w14:textId="77777777" w:rsidR="0077589A" w:rsidRDefault="00B74EA7">
            <w:pPr>
              <w:widowControl w:val="0"/>
            </w:pPr>
            <w:r>
              <w:t>Pyrrole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9D2A2" w14:textId="77777777" w:rsidR="0077589A" w:rsidRDefault="00B74EA7">
            <w:r>
              <w:t>Pyrrole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26958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01C4E" w14:textId="77777777" w:rsidR="0077589A" w:rsidRDefault="00B74EA7">
            <w:pPr>
              <w:widowControl w:val="0"/>
            </w:pPr>
            <w:r>
              <w:t>109-97-7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A8CD1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621799" w14:paraId="7F028E6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7B8F" w14:textId="77777777" w:rsidR="00621799" w:rsidRDefault="00621799" w:rsidP="00621799">
            <w:pPr>
              <w:widowControl w:val="0"/>
            </w:pPr>
            <w:r>
              <w:t>Pyridine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0028D" w14:textId="77777777" w:rsidR="00621799" w:rsidRDefault="00621799" w:rsidP="00621799">
            <w:r>
              <w:t>Pyridine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EC0C0" w14:textId="77777777" w:rsidR="00621799" w:rsidRPr="00621799" w:rsidRDefault="00621799" w:rsidP="00905C7D">
            <w:pPr>
              <w:widowControl w:val="0"/>
              <w:rPr>
                <w:sz w:val="25"/>
                <w:szCs w:val="25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56463" w14:textId="77777777" w:rsidR="00621799" w:rsidRPr="00621799" w:rsidRDefault="00621799" w:rsidP="00621799">
            <w:pPr>
              <w:widowControl w:val="0"/>
            </w:pPr>
            <w:r w:rsidRPr="00621799">
              <w:t>110-86-1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8ED40" w14:textId="77777777" w:rsidR="00621799" w:rsidRDefault="00621799" w:rsidP="00621799">
            <w:pPr>
              <w:widowControl w:val="0"/>
              <w:jc w:val="center"/>
            </w:pPr>
            <w:r>
              <w:t>S</w:t>
            </w:r>
          </w:p>
        </w:tc>
      </w:tr>
      <w:tr w:rsidR="00621799" w14:paraId="66F2D7B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F1E9B" w14:textId="77777777" w:rsidR="00621799" w:rsidRDefault="00621799">
            <w:pPr>
              <w:widowControl w:val="0"/>
            </w:pPr>
            <w:r>
              <w:t>Nitromethane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5D189" w14:textId="77777777" w:rsidR="00621799" w:rsidRDefault="00621799">
            <w:r>
              <w:t>Nitromethane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45B92" w14:textId="77777777" w:rsidR="00621799" w:rsidRDefault="00621799" w:rsidP="00905C7D">
            <w:pPr>
              <w:widowControl w:val="0"/>
              <w:rPr>
                <w:sz w:val="25"/>
                <w:szCs w:val="25"/>
                <w:highlight w:val="white"/>
              </w:rPr>
            </w:pPr>
            <w:r w:rsidRPr="00621799">
              <w:rPr>
                <w:sz w:val="25"/>
                <w:szCs w:val="25"/>
              </w:rPr>
              <w:t>CH</w:t>
            </w:r>
            <w:r w:rsidRPr="00CA541E">
              <w:rPr>
                <w:sz w:val="19"/>
                <w:szCs w:val="19"/>
              </w:rPr>
              <w:t>3</w:t>
            </w:r>
            <w:r w:rsidRPr="00621799">
              <w:rPr>
                <w:sz w:val="25"/>
                <w:szCs w:val="25"/>
              </w:rPr>
              <w:t>NO</w:t>
            </w:r>
            <w:r w:rsidRPr="00CA541E">
              <w:rPr>
                <w:sz w:val="19"/>
                <w:szCs w:val="19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9D1F9" w14:textId="77777777" w:rsidR="00621799" w:rsidRDefault="00621799">
            <w:pPr>
              <w:widowControl w:val="0"/>
            </w:pPr>
            <w:r w:rsidRPr="00621799">
              <w:t>75-52-5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90071" w14:textId="77777777" w:rsidR="00621799" w:rsidRDefault="00621799">
            <w:pPr>
              <w:widowControl w:val="0"/>
              <w:jc w:val="center"/>
            </w:pPr>
            <w:r>
              <w:t>S</w:t>
            </w:r>
          </w:p>
        </w:tc>
      </w:tr>
      <w:tr w:rsidR="0077589A" w14:paraId="05A8C81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ACAF9" w14:textId="77777777" w:rsidR="0077589A" w:rsidRDefault="00B74EA7">
            <w:pPr>
              <w:widowControl w:val="0"/>
            </w:pPr>
            <w:r>
              <w:t>ClNO2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9621D" w14:textId="77777777" w:rsidR="0077589A" w:rsidRDefault="00B74EA7">
            <w:r>
              <w:t>Nitryl chloride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5BA17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ClNO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0F01A" w14:textId="77777777" w:rsidR="0077589A" w:rsidRDefault="00B74EA7">
            <w:pPr>
              <w:widowControl w:val="0"/>
            </w:pPr>
            <w:r>
              <w:t>13444-90-1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7F6ED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13DFE5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062FC" w14:textId="77777777" w:rsidR="0077589A" w:rsidRDefault="00B74EA7">
            <w:pPr>
              <w:widowControl w:val="0"/>
            </w:pPr>
            <w:r>
              <w:t>ClONO2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22E79" w14:textId="77777777" w:rsidR="0077589A" w:rsidRDefault="00B74EA7">
            <w:r>
              <w:t>Chlorine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D9206" w14:textId="77777777" w:rsidR="0077589A" w:rsidRDefault="00B74EA7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ClNO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7E79D" w14:textId="77777777" w:rsidR="0077589A" w:rsidRDefault="00B74EA7">
            <w:pPr>
              <w:widowControl w:val="0"/>
            </w:pPr>
            <w:r>
              <w:t>14545-72-3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D608F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DA13F5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3A993" w14:textId="77777777" w:rsidR="0077589A" w:rsidRDefault="00B74EA7">
            <w:pPr>
              <w:widowControl w:val="0"/>
            </w:pPr>
            <w:r>
              <w:t>MeONO2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D2EEF" w14:textId="77777777" w:rsidR="0077589A" w:rsidRDefault="00B74EA7">
            <w:r>
              <w:t>Methyl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E926A" w14:textId="77777777" w:rsidR="0077589A" w:rsidRDefault="00B74EA7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3D5A3" w14:textId="77777777" w:rsidR="0077589A" w:rsidRDefault="00B74EA7">
            <w:pPr>
              <w:widowControl w:val="0"/>
            </w:pPr>
            <w:r>
              <w:t>598-58-3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77BB1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AB5E54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70DAD" w14:textId="77777777" w:rsidR="0077589A" w:rsidRDefault="00B74EA7">
            <w:pPr>
              <w:widowControl w:val="0"/>
            </w:pPr>
            <w:r>
              <w:t>EthONO2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45401" w14:textId="77777777" w:rsidR="0077589A" w:rsidRDefault="00B74EA7">
            <w:r>
              <w:t>Ethyl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78002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697CE" w14:textId="77777777" w:rsidR="0077589A" w:rsidRDefault="00B74EA7">
            <w:pPr>
              <w:widowControl w:val="0"/>
            </w:pPr>
            <w:r>
              <w:t>625-58-1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A93D4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D83BEAE" w14:textId="77777777" w:rsidTr="00795465">
        <w:trPr>
          <w:trHeight w:val="4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90C7D" w14:textId="77777777" w:rsidR="0077589A" w:rsidRDefault="00B74EA7">
            <w:pPr>
              <w:widowControl w:val="0"/>
            </w:pPr>
            <w:r>
              <w:t>nPropONO2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0E675" w14:textId="77777777" w:rsidR="0077589A" w:rsidRDefault="00B74EA7">
            <w:r>
              <w:t>n-Propyl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6088B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2A7DE" w14:textId="77777777" w:rsidR="0077589A" w:rsidRDefault="00B74EA7">
            <w:pPr>
              <w:widowControl w:val="0"/>
            </w:pPr>
            <w:r>
              <w:t>627-13-4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ED4BA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E27515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7149E" w14:textId="77777777" w:rsidR="0077589A" w:rsidRDefault="00B74EA7">
            <w:pPr>
              <w:widowControl w:val="0"/>
            </w:pPr>
            <w:r>
              <w:t>iPropONO2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ED188" w14:textId="77777777" w:rsidR="0077589A" w:rsidRDefault="00B74EA7">
            <w:r>
              <w:t>Isopropyl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929F7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BE796" w14:textId="77777777" w:rsidR="0077589A" w:rsidRDefault="00B74EA7">
            <w:pPr>
              <w:widowControl w:val="0"/>
            </w:pPr>
            <w:r>
              <w:t>1712-64-7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2CE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9506F4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94683" w14:textId="77777777" w:rsidR="0077589A" w:rsidRDefault="00B74EA7">
            <w:pPr>
              <w:widowControl w:val="0"/>
            </w:pPr>
            <w:r>
              <w:t>nButONO2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2CE62" w14:textId="77777777" w:rsidR="0077589A" w:rsidRDefault="00B74EA7">
            <w:r>
              <w:t>n-Butyl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44151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AB7B6" w14:textId="77777777" w:rsidR="0077589A" w:rsidRDefault="00B74EA7">
            <w:pPr>
              <w:widowControl w:val="0"/>
            </w:pPr>
            <w:r>
              <w:t>928-45-0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6A18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F7CF76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7E9D" w14:textId="77777777" w:rsidR="0077589A" w:rsidRDefault="00B74EA7">
            <w:pPr>
              <w:widowControl w:val="0"/>
            </w:pPr>
            <w:r>
              <w:lastRenderedPageBreak/>
              <w:t>x2ButONO2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847B1" w14:textId="77777777" w:rsidR="0077589A" w:rsidRDefault="00B74EA7">
            <w:r>
              <w:t>2-Butyl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3387B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A7EBB" w14:textId="77777777" w:rsidR="0077589A" w:rsidRDefault="00B74EA7">
            <w:pPr>
              <w:widowControl w:val="0"/>
            </w:pPr>
            <w:r>
              <w:t>924-52-7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CA0A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AF7F1E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BC2C6" w14:textId="77777777" w:rsidR="0077589A" w:rsidRDefault="00B74EA7">
            <w:pPr>
              <w:widowControl w:val="0"/>
            </w:pPr>
            <w:r>
              <w:t>iButONO2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BDAAD" w14:textId="77777777" w:rsidR="0077589A" w:rsidRDefault="00B74EA7">
            <w:r>
              <w:t>Isobutyl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11A41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90FAD" w14:textId="77777777" w:rsidR="0077589A" w:rsidRDefault="00B74EA7">
            <w:pPr>
              <w:widowControl w:val="0"/>
            </w:pPr>
            <w:r>
              <w:t>543-29-3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0E14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756179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70BB2" w14:textId="77777777" w:rsidR="0077589A" w:rsidRDefault="00B74EA7">
            <w:pPr>
              <w:widowControl w:val="0"/>
            </w:pPr>
            <w:r>
              <w:t>tButONO2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88607" w14:textId="77777777" w:rsidR="0077589A" w:rsidRDefault="00B74EA7">
            <w:r>
              <w:t>t-Butyl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A96A2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18165" w14:textId="77777777" w:rsidR="0077589A" w:rsidRDefault="00B74EA7">
            <w:pPr>
              <w:widowControl w:val="0"/>
            </w:pPr>
            <w:r>
              <w:t>0926-05-06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DD08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5567EE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41DEC" w14:textId="77777777" w:rsidR="0077589A" w:rsidRDefault="00B74EA7">
            <w:pPr>
              <w:widowControl w:val="0"/>
            </w:pPr>
            <w:r>
              <w:t>nPentONO2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CE2AA" w14:textId="77777777" w:rsidR="0077589A" w:rsidRDefault="00B74EA7">
            <w:r>
              <w:t>n-Pentyl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07E61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3B5D" w14:textId="77777777" w:rsidR="0077589A" w:rsidRDefault="00B74EA7">
            <w:pPr>
              <w:widowControl w:val="0"/>
            </w:pPr>
            <w:r>
              <w:t>1002-16-0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166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9C98C2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F1A77" w14:textId="77777777" w:rsidR="0077589A" w:rsidRDefault="00B74EA7">
            <w:pPr>
              <w:widowControl w:val="0"/>
            </w:pPr>
            <w:r>
              <w:t>x2PentONO2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72A10" w14:textId="77777777" w:rsidR="0077589A" w:rsidRDefault="00B74EA7">
            <w:r>
              <w:t>2-Pentyl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571B2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770E4" w14:textId="77777777" w:rsidR="0077589A" w:rsidRDefault="00B74EA7">
            <w:pPr>
              <w:widowControl w:val="0"/>
            </w:pPr>
            <w:r>
              <w:t>21981-48-6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894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50A031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363A0" w14:textId="77777777" w:rsidR="0077589A" w:rsidRDefault="00B74EA7">
            <w:pPr>
              <w:widowControl w:val="0"/>
            </w:pPr>
            <w:r>
              <w:t>x3PentONO2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1E3B0" w14:textId="77777777" w:rsidR="0077589A" w:rsidRDefault="00B74EA7">
            <w:r>
              <w:t>3-Pentyl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8CCBA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C3BA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B8D5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EC39B1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7ECD" w14:textId="77777777" w:rsidR="0077589A" w:rsidRDefault="00B74EA7">
            <w:pPr>
              <w:widowControl w:val="0"/>
            </w:pPr>
            <w:r>
              <w:t>iPentONO2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3D57" w14:textId="77777777" w:rsidR="0077589A" w:rsidRDefault="00B74EA7">
            <w:r>
              <w:t>Isopentyl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F54A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B0B0B" w14:textId="77777777" w:rsidR="0077589A" w:rsidRDefault="00B74EA7">
            <w:pPr>
              <w:widowControl w:val="0"/>
            </w:pPr>
            <w:r>
              <w:t>543-87-3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3AC3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3E0966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2AA82" w14:textId="77777777" w:rsidR="0077589A" w:rsidRDefault="00B74EA7">
            <w:pPr>
              <w:widowControl w:val="0"/>
            </w:pPr>
            <w:r>
              <w:t>x3Me2ButONO2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42A8D" w14:textId="77777777" w:rsidR="0077589A" w:rsidRDefault="00B74EA7">
            <w:r>
              <w:t>3-Methyl-2-butyl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11738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4C1CB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B6BB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7F40D5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6294F" w14:textId="77777777" w:rsidR="0077589A" w:rsidRDefault="00B74EA7">
            <w:pPr>
              <w:widowControl w:val="0"/>
            </w:pPr>
            <w:r>
              <w:t>x2OxoEtONO2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B9145" w14:textId="77777777" w:rsidR="0077589A" w:rsidRDefault="00B74EA7">
            <w:r>
              <w:t>2-Oxoethyl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0C82E" w14:textId="77777777" w:rsidR="0077589A" w:rsidRDefault="00B74EA7">
            <w:r>
              <w:t>C</w:t>
            </w:r>
            <w:r>
              <w:rPr>
                <w:sz w:val="19"/>
                <w:szCs w:val="19"/>
              </w:rPr>
              <w:t>2</w:t>
            </w:r>
            <w:r>
              <w:t>H</w:t>
            </w:r>
            <w:r>
              <w:rPr>
                <w:sz w:val="19"/>
                <w:szCs w:val="19"/>
              </w:rPr>
              <w:t>3</w:t>
            </w:r>
            <w:r>
              <w:t>NO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C4475" w14:textId="77777777" w:rsidR="0077589A" w:rsidRDefault="00B74EA7">
            <w:pPr>
              <w:widowControl w:val="0"/>
            </w:pPr>
            <w:r>
              <w:t>72673-15-5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B1BBD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C75E94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05079" w14:textId="77777777" w:rsidR="0077589A" w:rsidRDefault="00B74EA7">
            <w:pPr>
              <w:widowControl w:val="0"/>
            </w:pPr>
            <w:r>
              <w:t>AcetylONO2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BD638" w14:textId="77777777" w:rsidR="0077589A" w:rsidRDefault="00B74EA7">
            <w:r>
              <w:t>Acetyl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61F40" w14:textId="77777777" w:rsidR="0077589A" w:rsidRDefault="00B74EA7">
            <w:pPr>
              <w:rPr>
                <w:sz w:val="25"/>
                <w:szCs w:val="25"/>
                <w:highlight w:val="white"/>
              </w:rPr>
            </w:pPr>
            <w:r>
              <w:t>C</w:t>
            </w:r>
            <w:r>
              <w:rPr>
                <w:sz w:val="19"/>
                <w:szCs w:val="19"/>
              </w:rPr>
              <w:t>2</w:t>
            </w:r>
            <w:r>
              <w:t>H</w:t>
            </w:r>
            <w:r>
              <w:rPr>
                <w:sz w:val="19"/>
                <w:szCs w:val="19"/>
              </w:rPr>
              <w:t>3</w:t>
            </w:r>
            <w:r>
              <w:t>NO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9AC4C" w14:textId="77777777" w:rsidR="0077589A" w:rsidRDefault="00B74EA7">
            <w:pPr>
              <w:widowControl w:val="0"/>
            </w:pPr>
            <w:r>
              <w:t>591-09-3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3B57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14056D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4230A" w14:textId="77777777" w:rsidR="0077589A" w:rsidRDefault="00B74EA7">
            <w:pPr>
              <w:widowControl w:val="0"/>
            </w:pPr>
            <w:r>
              <w:t>PAN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0F7F8" w14:textId="77777777" w:rsidR="0077589A" w:rsidRDefault="00B74EA7">
            <w:r>
              <w:t>Peroxyacetyl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5CDEB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98EA2" w14:textId="77777777" w:rsidR="0077589A" w:rsidRDefault="00B74EA7">
            <w:pPr>
              <w:widowControl w:val="0"/>
            </w:pPr>
            <w:r>
              <w:t>2278-22-0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1A3A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6CFD6D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F9A9E" w14:textId="77777777" w:rsidR="0077589A" w:rsidRDefault="00B74EA7">
            <w:pPr>
              <w:widowControl w:val="0"/>
            </w:pPr>
            <w:r>
              <w:t>APAN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B818E" w14:textId="77777777" w:rsidR="0077589A" w:rsidRDefault="00B74EA7">
            <w:proofErr w:type="spellStart"/>
            <w:r>
              <w:t>Peroxyacryloyl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CA1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97060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8DC15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A18BCE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2AFD4" w14:textId="77777777" w:rsidR="0077589A" w:rsidRDefault="00B74EA7">
            <w:pPr>
              <w:widowControl w:val="0"/>
            </w:pPr>
            <w:r>
              <w:t>PPN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04629" w14:textId="77777777" w:rsidR="0077589A" w:rsidRDefault="00B74EA7">
            <w:proofErr w:type="spellStart"/>
            <w:r>
              <w:t>Peroxylpropionyl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06D56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38F0" w14:textId="77777777" w:rsidR="0077589A" w:rsidRDefault="00B74EA7">
            <w:pPr>
              <w:widowControl w:val="0"/>
            </w:pPr>
            <w:r>
              <w:t>5796-89-4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8079B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4547A9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37322" w14:textId="77777777" w:rsidR="0077589A" w:rsidRDefault="00B74EA7">
            <w:pPr>
              <w:widowControl w:val="0"/>
            </w:pPr>
            <w:r>
              <w:t>PBN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4C64D" w14:textId="77777777" w:rsidR="0077589A" w:rsidRDefault="00B74EA7">
            <w:proofErr w:type="spellStart"/>
            <w:r>
              <w:t>Peroxybutyryl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867FD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A4408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A8B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2D5319C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F1EEF" w14:textId="77777777" w:rsidR="0077589A" w:rsidRDefault="00B74EA7">
            <w:pPr>
              <w:widowControl w:val="0"/>
            </w:pPr>
            <w:proofErr w:type="spellStart"/>
            <w:r>
              <w:t>PiBN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2A63E" w14:textId="77777777" w:rsidR="0077589A" w:rsidRDefault="00B74EA7">
            <w:proofErr w:type="spellStart"/>
            <w:r>
              <w:t>Peroxyisobutyric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0762F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2C4DC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7195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936207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FFF71" w14:textId="77777777" w:rsidR="0077589A" w:rsidRDefault="00B74EA7">
            <w:pPr>
              <w:widowControl w:val="0"/>
            </w:pPr>
            <w:proofErr w:type="spellStart"/>
            <w:r>
              <w:t>PPeN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77555" w14:textId="77777777" w:rsidR="0077589A" w:rsidRDefault="00B74EA7">
            <w:proofErr w:type="spellStart"/>
            <w:r>
              <w:t>Peroxypentyryl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D0B35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3B51C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7F09A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4EA7466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8F50A" w14:textId="77777777" w:rsidR="0077589A" w:rsidRDefault="00B74EA7">
            <w:pPr>
              <w:widowControl w:val="0"/>
            </w:pPr>
            <w:proofErr w:type="spellStart"/>
            <w:r>
              <w:t>PBzN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D38C0" w14:textId="77777777" w:rsidR="0077589A" w:rsidRDefault="00B74EA7">
            <w:proofErr w:type="spellStart"/>
            <w:r>
              <w:t>Peroxybenzoyl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71FD3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CC815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48CB8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E24C92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5F721" w14:textId="77777777" w:rsidR="0077589A" w:rsidRDefault="00B74EA7">
            <w:pPr>
              <w:widowControl w:val="0"/>
            </w:pPr>
            <w:proofErr w:type="spellStart"/>
            <w:r>
              <w:t>MoPN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6688E" w14:textId="77777777" w:rsidR="0077589A" w:rsidRDefault="00B74EA7">
            <w:r>
              <w:t>Methoxy Peroxyacetyl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5F8F0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BE881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3641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2BAAF13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0F51" w14:textId="77777777" w:rsidR="0077589A" w:rsidRDefault="00B74EA7">
            <w:pPr>
              <w:widowControl w:val="0"/>
            </w:pPr>
            <w:r>
              <w:t>MPAN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97AD5" w14:textId="77777777" w:rsidR="0077589A" w:rsidRDefault="00B74EA7">
            <w:proofErr w:type="spellStart"/>
            <w:r>
              <w:t>Peroxymethacryloyl</w:t>
            </w:r>
            <w:proofErr w:type="spellEnd"/>
            <w:r>
              <w:t xml:space="preserve">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A0024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438D9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5B985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11AE8A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5ADC4" w14:textId="77777777" w:rsidR="0077589A" w:rsidRDefault="00B74EA7">
            <w:pPr>
              <w:widowControl w:val="0"/>
            </w:pPr>
            <w:r>
              <w:t>PNs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814AB" w14:textId="77777777" w:rsidR="0077589A" w:rsidRDefault="00B74EA7">
            <w:r>
              <w:t xml:space="preserve">Sum of </w:t>
            </w:r>
            <w:proofErr w:type="spellStart"/>
            <w:r>
              <w:t>Peroxynitrates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D9D24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250AE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E24EA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0947ED9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CC2CA" w14:textId="77777777" w:rsidR="0077589A" w:rsidRDefault="00B74EA7">
            <w:pPr>
              <w:widowControl w:val="0"/>
            </w:pPr>
            <w:r>
              <w:t>ANs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96A9E" w14:textId="77777777" w:rsidR="0077589A" w:rsidRDefault="00B74EA7">
            <w:r>
              <w:t xml:space="preserve">Sum of </w:t>
            </w:r>
            <w:proofErr w:type="spellStart"/>
            <w:r>
              <w:t>Akylnitrates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C01D1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EA7A3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1E3AA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327F8D" w14:paraId="1732A63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9DC6D" w14:textId="2DD70BD4" w:rsidR="00327F8D" w:rsidRDefault="009D75BC">
            <w:pPr>
              <w:widowControl w:val="0"/>
            </w:pPr>
            <w:r>
              <w:t>NOx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A39B5" w14:textId="70E6D498" w:rsidR="00327F8D" w:rsidRDefault="000C3327" w:rsidP="30E215B1">
            <w:r>
              <w:t>Nitr</w:t>
            </w:r>
            <w:r w:rsidR="30E215B1">
              <w:t>ogen</w:t>
            </w:r>
            <w:r>
              <w:t xml:space="preserve"> oxides (NO + NO2)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4B51D" w14:textId="5D6ABF9E" w:rsidR="00327F8D" w:rsidRDefault="000C332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4E3A4" w14:textId="17FCEECE" w:rsidR="00327F8D" w:rsidRDefault="000C332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DD6B4" w14:textId="0C2FDDD8" w:rsidR="00327F8D" w:rsidRDefault="000C3327">
            <w:pPr>
              <w:widowControl w:val="0"/>
              <w:jc w:val="center"/>
            </w:pPr>
            <w:r>
              <w:t>M</w:t>
            </w:r>
          </w:p>
        </w:tc>
      </w:tr>
      <w:tr w:rsidR="0077589A" w14:paraId="0B10133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284DC" w14:textId="77777777" w:rsidR="0077589A" w:rsidRDefault="00B74EA7">
            <w:pPr>
              <w:widowControl w:val="0"/>
            </w:pPr>
            <w:proofErr w:type="spellStart"/>
            <w:r>
              <w:t>NOy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FBEF1" w14:textId="77777777" w:rsidR="0077589A" w:rsidRDefault="00B74EA7">
            <w:r>
              <w:t>Total Reactive Nitrogen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D0748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D2601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7CDD4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2BF8BF9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DC641" w14:textId="77777777" w:rsidR="0077589A" w:rsidRDefault="00B74EA7">
            <w:pPr>
              <w:widowControl w:val="0"/>
            </w:pPr>
            <w:r>
              <w:t>NOyasNO2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B519A" w14:textId="356FCD4B" w:rsidR="0077589A" w:rsidRDefault="00B74EA7">
            <w:r>
              <w:t xml:space="preserve">Total Reactive Nitrogen Converted </w:t>
            </w:r>
            <w:r w:rsidR="004B77E7">
              <w:t xml:space="preserve">to </w:t>
            </w:r>
            <w:r>
              <w:t>NO2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65E4F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CD39D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F22D9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320F288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9E443" w14:textId="77777777" w:rsidR="0077589A" w:rsidRDefault="00B74EA7">
            <w:pPr>
              <w:widowControl w:val="0"/>
            </w:pPr>
            <w:proofErr w:type="spellStart"/>
            <w:r>
              <w:t>NOyasNO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695DD" w14:textId="6078E8A2" w:rsidR="0077589A" w:rsidRDefault="00B74EA7">
            <w:r>
              <w:t xml:space="preserve">Total Reactive Nitrogen Converted </w:t>
            </w:r>
            <w:r w:rsidR="004B77E7">
              <w:t xml:space="preserve">to </w:t>
            </w:r>
            <w:r>
              <w:t>NO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0099D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DB889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D13D8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448D1FC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27B9E" w14:textId="77777777" w:rsidR="0077589A" w:rsidRDefault="00B74EA7">
            <w:pPr>
              <w:widowControl w:val="0"/>
            </w:pPr>
            <w:r>
              <w:t>x2HydEthONO2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D1532" w14:textId="77777777" w:rsidR="0077589A" w:rsidRDefault="00B74EA7">
            <w:r>
              <w:t>2-Hydroxyethyl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2ECDE" w14:textId="77777777" w:rsidR="0077589A" w:rsidRDefault="00B74EA7">
            <w:r w:rsidRPr="00BC4599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2</w:t>
            </w:r>
            <w:r w:rsidRPr="00BC4599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5</w:t>
            </w:r>
            <w:r w:rsidRPr="00BC4599">
              <w:rPr>
                <w:sz w:val="25"/>
                <w:szCs w:val="25"/>
              </w:rPr>
              <w:t>NO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5C1FC" w14:textId="77777777" w:rsidR="0077589A" w:rsidRDefault="00B74EA7">
            <w:pPr>
              <w:widowControl w:val="0"/>
            </w:pPr>
            <w:r>
              <w:t>16051-48-2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FC95E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6C3437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8B5E2" w14:textId="77777777" w:rsidR="0077589A" w:rsidRDefault="00B74EA7">
            <w:pPr>
              <w:widowControl w:val="0"/>
            </w:pPr>
            <w:r>
              <w:lastRenderedPageBreak/>
              <w:t>C3H7NO4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69FD3" w14:textId="77777777" w:rsidR="0077589A" w:rsidRDefault="00B74EA7">
            <w:r>
              <w:t>Sum of C3H7NO4 Hydroxy nitrates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E6440" w14:textId="77777777" w:rsidR="0077589A" w:rsidRDefault="00B74EA7">
            <w:r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3</w:t>
            </w:r>
            <w:r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7</w:t>
            </w:r>
            <w:r>
              <w:t>NO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8DC17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04D52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3C2BB6F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F1B3E" w14:textId="77777777" w:rsidR="0077589A" w:rsidRDefault="00B74EA7">
            <w:pPr>
              <w:widowControl w:val="0"/>
            </w:pPr>
            <w:r>
              <w:t>C3H5NO4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50785" w14:textId="77777777" w:rsidR="0077589A" w:rsidRDefault="00B74EA7">
            <w:r>
              <w:t>Sum of C3H5NO4 Carbonyl nitrates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E45AC" w14:textId="77777777" w:rsidR="0077589A" w:rsidRDefault="00B74EA7">
            <w:pPr>
              <w:rPr>
                <w:sz w:val="19"/>
                <w:szCs w:val="19"/>
              </w:rPr>
            </w:pPr>
            <w:r w:rsidRPr="00BC4599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3</w:t>
            </w:r>
            <w:r w:rsidRPr="00BC4599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5</w:t>
            </w:r>
            <w:r w:rsidRPr="00BC4599">
              <w:rPr>
                <w:sz w:val="25"/>
                <w:szCs w:val="25"/>
              </w:rPr>
              <w:t>NO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38E7B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DEAF6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1DFFB9B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6BBCD" w14:textId="77777777" w:rsidR="0077589A" w:rsidRDefault="00B74EA7">
            <w:pPr>
              <w:widowControl w:val="0"/>
            </w:pPr>
            <w:r>
              <w:t>C4H7NO4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FAFC5" w14:textId="77777777" w:rsidR="0077589A" w:rsidRDefault="00B74EA7">
            <w:r>
              <w:t xml:space="preserve">Sum of C4H7NO4 Isomers 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BA0" w14:textId="77777777" w:rsidR="0077589A" w:rsidRDefault="00B74EA7">
            <w:pPr>
              <w:rPr>
                <w:sz w:val="19"/>
                <w:szCs w:val="19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478C5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9E9EA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2E608AE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5215C" w14:textId="77777777" w:rsidR="0077589A" w:rsidRDefault="00B74EA7">
            <w:pPr>
              <w:widowControl w:val="0"/>
            </w:pPr>
            <w:r>
              <w:t>C4H7NO5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DABDF" w14:textId="77777777" w:rsidR="0077589A" w:rsidRDefault="00B74EA7">
            <w:r>
              <w:t>Sum of Isomers, including C4 Hydroxy Carbonyl Nitrates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7881D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DB55A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2F7FE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B347B2" w14:paraId="571D020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D0879" w14:textId="77777777" w:rsidR="0077589A" w:rsidRDefault="00B74EA7">
            <w:pPr>
              <w:widowControl w:val="0"/>
            </w:pPr>
            <w:r>
              <w:t>C4H9NO4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D3EA" w14:textId="77777777" w:rsidR="0077589A" w:rsidRDefault="00B74EA7" w:rsidP="000C3327">
            <w:pPr>
              <w:ind w:left="-64"/>
            </w:pPr>
            <w:r>
              <w:t>Sum of C4H9NO4 Hydroxy nitrates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07633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</w:rPr>
              <w:t>NO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3533A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CA399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0E5FA83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340B4" w14:textId="77777777" w:rsidR="0077589A" w:rsidRDefault="00B74EA7">
            <w:pPr>
              <w:widowControl w:val="0"/>
            </w:pPr>
            <w:r>
              <w:t>C5H9NO5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5E66C" w14:textId="77777777" w:rsidR="0077589A" w:rsidRDefault="00B74EA7">
            <w:r>
              <w:t xml:space="preserve">Sum of C5H9NO5 Isomers, including </w:t>
            </w:r>
            <w:proofErr w:type="spellStart"/>
            <w:r>
              <w:t>Hydroperoxy</w:t>
            </w:r>
            <w:proofErr w:type="spellEnd"/>
            <w:r>
              <w:t xml:space="preserve"> Nitrates of Isoprene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59D72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NO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5DA95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F5A80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242B253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4CC94" w14:textId="77777777" w:rsidR="0077589A" w:rsidRDefault="0077589A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FCA4" w14:textId="77777777" w:rsidR="0077589A" w:rsidRDefault="0077589A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1063A" w14:textId="77777777" w:rsidR="0077589A" w:rsidRDefault="0077589A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8D96E" w14:textId="77777777" w:rsidR="0077589A" w:rsidRDefault="0077589A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A1C44" w14:textId="77777777" w:rsidR="0077589A" w:rsidRDefault="0077589A">
            <w:pPr>
              <w:widowControl w:val="0"/>
            </w:pPr>
          </w:p>
        </w:tc>
      </w:tr>
      <w:tr w:rsidR="0077589A" w14:paraId="0A327245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0420B" w14:textId="77777777" w:rsidR="0077589A" w:rsidRDefault="00B74EA7">
            <w:pPr>
              <w:widowControl w:val="0"/>
              <w:rPr>
                <w:b/>
              </w:rPr>
            </w:pPr>
            <w:r>
              <w:rPr>
                <w:b/>
              </w:rPr>
              <w:t>Sulfur Species</w:t>
            </w:r>
          </w:p>
        </w:tc>
      </w:tr>
      <w:tr w:rsidR="0077589A" w14:paraId="72BCFE8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6857A" w14:textId="77777777" w:rsidR="0077589A" w:rsidRDefault="00B74EA7">
            <w:pPr>
              <w:widowControl w:val="0"/>
            </w:pPr>
            <w:r>
              <w:t>CS2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B6CF1" w14:textId="77777777" w:rsidR="0077589A" w:rsidRDefault="00B74EA7">
            <w:r>
              <w:t>Carbon disulfide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F284E" w14:textId="77777777" w:rsidR="0077589A" w:rsidRDefault="00B74EA7">
            <w:r>
              <w:rPr>
                <w:sz w:val="25"/>
                <w:szCs w:val="25"/>
                <w:highlight w:val="white"/>
              </w:rPr>
              <w:t>CS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9E824" w14:textId="77777777" w:rsidR="0077589A" w:rsidRDefault="00B74EA7">
            <w:pPr>
              <w:widowControl w:val="0"/>
            </w:pPr>
            <w:r>
              <w:t>75-15-0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B8292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8386D8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DFCBA" w14:textId="77777777" w:rsidR="0077589A" w:rsidRDefault="00B74EA7">
            <w:pPr>
              <w:widowControl w:val="0"/>
            </w:pPr>
            <w:r>
              <w:t>DMS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54A82" w14:textId="77777777" w:rsidR="0077589A" w:rsidRDefault="00B74EA7">
            <w:r>
              <w:t>Dimethyl sulfide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81606" w14:textId="77777777" w:rsidR="0077589A" w:rsidRDefault="00B74EA7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S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1B1E1" w14:textId="77777777" w:rsidR="0077589A" w:rsidRDefault="00B74EA7">
            <w:pPr>
              <w:widowControl w:val="0"/>
            </w:pPr>
            <w:r>
              <w:t>75-18-3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1EC70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5D850C7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E18ED" w14:textId="77777777" w:rsidR="0077589A" w:rsidRDefault="00B74EA7">
            <w:pPr>
              <w:widowControl w:val="0"/>
            </w:pPr>
            <w:r>
              <w:t>DMSO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F09F3" w14:textId="77777777" w:rsidR="0077589A" w:rsidRDefault="00B74EA7">
            <w:r>
              <w:t>Dimethyl sulfoxide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D7E8C" w14:textId="77777777" w:rsidR="0077589A" w:rsidRDefault="00B74EA7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(CH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)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SO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CC7CE" w14:textId="77777777" w:rsidR="0077589A" w:rsidRDefault="00B74EA7">
            <w:pPr>
              <w:widowControl w:val="0"/>
            </w:pPr>
            <w:r>
              <w:t>67-68-5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A08EC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692E264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C1D0D" w14:textId="77777777" w:rsidR="0077589A" w:rsidRDefault="00B74EA7">
            <w:pPr>
              <w:widowControl w:val="0"/>
            </w:pPr>
            <w:r>
              <w:t>DMSO2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3642D" w14:textId="77777777" w:rsidR="0077589A" w:rsidRDefault="00B74EA7">
            <w:r>
              <w:t>Dimethyl sulfone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6CDC4" w14:textId="77777777" w:rsidR="0077589A" w:rsidRPr="00EC1FE5" w:rsidRDefault="00B74EA7">
            <w:pPr>
              <w:rPr>
                <w:sz w:val="25"/>
                <w:szCs w:val="25"/>
                <w:highlight w:val="white"/>
              </w:rPr>
            </w:pPr>
            <w:r w:rsidRPr="00EC1FE5">
              <w:rPr>
                <w:sz w:val="25"/>
                <w:szCs w:val="25"/>
                <w:highlight w:val="white"/>
              </w:rPr>
              <w:t>(CH</w:t>
            </w:r>
            <w:r w:rsidRPr="00EC1FE5">
              <w:rPr>
                <w:sz w:val="19"/>
                <w:szCs w:val="19"/>
                <w:highlight w:val="white"/>
              </w:rPr>
              <w:t>3</w:t>
            </w:r>
            <w:r w:rsidRPr="00EC1FE5">
              <w:rPr>
                <w:sz w:val="25"/>
                <w:szCs w:val="25"/>
                <w:highlight w:val="white"/>
              </w:rPr>
              <w:t>)</w:t>
            </w:r>
            <w:r w:rsidRPr="00EC1FE5">
              <w:rPr>
                <w:sz w:val="19"/>
                <w:szCs w:val="19"/>
                <w:highlight w:val="white"/>
              </w:rPr>
              <w:t>2</w:t>
            </w:r>
            <w:r w:rsidRPr="00EC1FE5">
              <w:rPr>
                <w:sz w:val="25"/>
                <w:szCs w:val="25"/>
                <w:highlight w:val="white"/>
              </w:rPr>
              <w:t>SO</w:t>
            </w:r>
            <w:r w:rsidRPr="00EC1FE5"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0B39D" w14:textId="77777777" w:rsidR="0077589A" w:rsidRDefault="00B74EA7">
            <w:pPr>
              <w:widowControl w:val="0"/>
            </w:pPr>
            <w:r>
              <w:t>‎67-71-0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77EF3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4D0D178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FC1F2" w14:textId="77777777" w:rsidR="0077589A" w:rsidRDefault="00B74EA7">
            <w:pPr>
              <w:widowControl w:val="0"/>
            </w:pPr>
            <w:r>
              <w:t>H2SO4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02B52" w14:textId="77777777" w:rsidR="0077589A" w:rsidRDefault="00B74EA7">
            <w:r>
              <w:t>Sulfuric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AAA6C" w14:textId="77777777" w:rsidR="0077589A" w:rsidRDefault="00B74EA7"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SO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8F5EF" w14:textId="77777777" w:rsidR="0077589A" w:rsidRDefault="00B74EA7">
            <w:pPr>
              <w:widowControl w:val="0"/>
            </w:pPr>
            <w:r>
              <w:t>7664-93-9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FB69A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12D3572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D3B64" w14:textId="77777777" w:rsidR="0077589A" w:rsidRDefault="00B74EA7">
            <w:pPr>
              <w:widowControl w:val="0"/>
            </w:pPr>
            <w:r>
              <w:t>MSA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C2386" w14:textId="77777777" w:rsidR="0077589A" w:rsidRDefault="00B74EA7">
            <w:proofErr w:type="spellStart"/>
            <w:r>
              <w:t>Methanesulfonic</w:t>
            </w:r>
            <w:proofErr w:type="spellEnd"/>
            <w:r>
              <w:t xml:space="preserve">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BAE5D" w14:textId="77777777" w:rsidR="0077589A" w:rsidRDefault="00B74EA7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S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CE1BB" w14:textId="77777777" w:rsidR="0077589A" w:rsidRDefault="00B74EA7">
            <w:pPr>
              <w:widowControl w:val="0"/>
            </w:pPr>
            <w:r>
              <w:t>75-75-2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C8266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77AC5EB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238D2" w14:textId="77777777" w:rsidR="0077589A" w:rsidRDefault="00B74EA7">
            <w:pPr>
              <w:widowControl w:val="0"/>
            </w:pPr>
            <w:r>
              <w:t>OCS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AB418" w14:textId="77777777" w:rsidR="0077589A" w:rsidRDefault="00B74EA7">
            <w:r>
              <w:t>Carbonyl sulfide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BD476" w14:textId="77777777" w:rsidR="0077589A" w:rsidRPr="00CA541E" w:rsidRDefault="00B74EA7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OCS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2813F" w14:textId="77777777" w:rsidR="0077589A" w:rsidRDefault="00B74EA7">
            <w:pPr>
              <w:widowControl w:val="0"/>
            </w:pPr>
            <w:r>
              <w:t>463-58-1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50137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5667A8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741D" w14:textId="77777777" w:rsidR="0077589A" w:rsidRDefault="00B74EA7">
            <w:pPr>
              <w:widowControl w:val="0"/>
            </w:pPr>
            <w:r>
              <w:t>SF6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54A16" w14:textId="77777777" w:rsidR="0077589A" w:rsidRDefault="00B74EA7">
            <w:r>
              <w:t>Sulfur hexafluoride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807C2" w14:textId="77777777" w:rsidR="0077589A" w:rsidRDefault="00B74EA7">
            <w:r>
              <w:rPr>
                <w:sz w:val="25"/>
                <w:szCs w:val="25"/>
                <w:highlight w:val="white"/>
              </w:rPr>
              <w:t>SF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E682E" w14:textId="77777777" w:rsidR="0077589A" w:rsidRDefault="00B74EA7">
            <w:pPr>
              <w:widowControl w:val="0"/>
            </w:pPr>
            <w:r>
              <w:t>2551-62-4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F8A39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39EBD33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88F39" w14:textId="77777777" w:rsidR="0077589A" w:rsidRDefault="00B74EA7">
            <w:pPr>
              <w:widowControl w:val="0"/>
            </w:pPr>
            <w:r>
              <w:t>C2H4O3S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B5E4B" w14:textId="77777777" w:rsidR="0077589A" w:rsidRDefault="00B74EA7">
            <w:r>
              <w:t xml:space="preserve">Sum of C2H4O3S isomers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D1BE4" w14:textId="77777777" w:rsidR="0077589A" w:rsidRDefault="00B74EA7">
            <w:pPr>
              <w:widowControl w:val="0"/>
              <w:rPr>
                <w:sz w:val="25"/>
                <w:szCs w:val="25"/>
                <w:highlight w:val="white"/>
              </w:rPr>
            </w:pPr>
            <w:r w:rsidRPr="00EC1FE5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2</w:t>
            </w:r>
            <w:r w:rsidRPr="00EC1FE5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4</w:t>
            </w:r>
            <w:r w:rsidRPr="00EC1FE5">
              <w:rPr>
                <w:sz w:val="25"/>
                <w:szCs w:val="25"/>
              </w:rPr>
              <w:t>O</w:t>
            </w:r>
            <w:r>
              <w:rPr>
                <w:sz w:val="19"/>
                <w:szCs w:val="19"/>
              </w:rPr>
              <w:t>3</w:t>
            </w:r>
            <w:r w:rsidRPr="00EC1FE5">
              <w:rPr>
                <w:sz w:val="25"/>
                <w:szCs w:val="25"/>
              </w:rPr>
              <w:t>S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3DFF5" w14:textId="77777777" w:rsidR="0077589A" w:rsidRDefault="00B74EA7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38395" w14:textId="77777777" w:rsidR="0077589A" w:rsidRDefault="00B74EA7">
            <w:pPr>
              <w:widowControl w:val="0"/>
              <w:jc w:val="center"/>
            </w:pPr>
            <w:r>
              <w:t>M</w:t>
            </w:r>
          </w:p>
        </w:tc>
      </w:tr>
      <w:tr w:rsidR="0077589A" w14:paraId="322161D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25732" w14:textId="77777777" w:rsidR="0077589A" w:rsidRDefault="00B74EA7">
            <w:pPr>
              <w:widowControl w:val="0"/>
            </w:pPr>
            <w:r>
              <w:t>SO2F2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7E2D3" w14:textId="77777777" w:rsidR="0077589A" w:rsidRDefault="00B74EA7">
            <w:r>
              <w:t>Sulfuryl fluoride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55AF9" w14:textId="77777777" w:rsidR="0077589A" w:rsidRDefault="00B74EA7">
            <w:r>
              <w:rPr>
                <w:sz w:val="25"/>
                <w:szCs w:val="25"/>
                <w:highlight w:val="white"/>
              </w:rPr>
              <w:t>SO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FBD47" w14:textId="77777777" w:rsidR="0077589A" w:rsidRDefault="00B74EA7">
            <w:pPr>
              <w:widowControl w:val="0"/>
            </w:pPr>
            <w:r>
              <w:t>2699-79-8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D16D3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77589A" w14:paraId="0677AFC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23524" w14:textId="77777777" w:rsidR="0077589A" w:rsidRDefault="00B74EA7">
            <w:pPr>
              <w:widowControl w:val="0"/>
            </w:pPr>
            <w:r>
              <w:t>SO2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71FB" w14:textId="77777777" w:rsidR="0077589A" w:rsidRDefault="00B74EA7">
            <w:r>
              <w:t>Sulfur dioxide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A8418" w14:textId="77777777" w:rsidR="0077589A" w:rsidRDefault="00B74EA7">
            <w:r>
              <w:rPr>
                <w:sz w:val="25"/>
                <w:szCs w:val="25"/>
                <w:highlight w:val="white"/>
              </w:rPr>
              <w:t>SO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A8BB9" w14:textId="77777777" w:rsidR="0077589A" w:rsidRDefault="00B74EA7">
            <w:pPr>
              <w:widowControl w:val="0"/>
            </w:pPr>
            <w:r>
              <w:t>7446-09-05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F0D8D" w14:textId="77777777" w:rsidR="0077589A" w:rsidRDefault="00B74EA7">
            <w:pPr>
              <w:widowControl w:val="0"/>
              <w:jc w:val="center"/>
            </w:pPr>
            <w:r>
              <w:t>S</w:t>
            </w:r>
          </w:p>
        </w:tc>
      </w:tr>
      <w:tr w:rsidR="00F64D58" w14:paraId="65B2852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CCEF2" w14:textId="7E8AB293" w:rsidR="00F64D58" w:rsidRDefault="00F64D58" w:rsidP="00F64D58">
            <w:pPr>
              <w:widowControl w:val="0"/>
            </w:pPr>
            <w:r>
              <w:t>CH3SH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BECCA" w14:textId="29F19D3A" w:rsidR="00F64D58" w:rsidRDefault="00F64D58" w:rsidP="00F64D58">
            <w:r>
              <w:t>M</w:t>
            </w:r>
            <w:r w:rsidRPr="00A6097F">
              <w:t>ethanethiol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7B0D0" w14:textId="35297C3C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 w:rsidRPr="005D0C23"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S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6F494" w14:textId="138FCC30" w:rsidR="00F64D58" w:rsidRDefault="00F64D58" w:rsidP="00F64D58">
            <w:pPr>
              <w:widowControl w:val="0"/>
            </w:pPr>
            <w:r>
              <w:t>74-93-1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1AEF9" w14:textId="0E98FE5E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EC1FE5" w14:paraId="24F80C1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7B5BA" w14:textId="64FE9AAF" w:rsidR="00EC1FE5" w:rsidRDefault="00EC1FE5" w:rsidP="00F64D58">
            <w:pPr>
              <w:widowControl w:val="0"/>
            </w:pPr>
            <w:r>
              <w:t>HPMTF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373E5" w14:textId="6C93A7E5" w:rsidR="00EC1FE5" w:rsidRDefault="00EC1FE5" w:rsidP="00F64D58">
            <w:proofErr w:type="spellStart"/>
            <w:r>
              <w:t>H</w:t>
            </w:r>
            <w:r w:rsidRPr="00EC1FE5">
              <w:t>ydroperoxymethyl</w:t>
            </w:r>
            <w:proofErr w:type="spellEnd"/>
            <w:r w:rsidRPr="00EC1FE5">
              <w:t xml:space="preserve"> </w:t>
            </w:r>
            <w:proofErr w:type="spellStart"/>
            <w:r w:rsidRPr="00EC1FE5">
              <w:t>thioformate</w:t>
            </w:r>
            <w:proofErr w:type="spellEnd"/>
            <w:r w:rsidRPr="00EC1FE5">
              <w:t> 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1CB11" w14:textId="19CED292" w:rsidR="00EC1FE5" w:rsidRDefault="00EC1FE5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HOOCH</w:t>
            </w:r>
            <w:r w:rsidRPr="00EC1FE5"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SCHO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831D4" w14:textId="764F9F8F" w:rsidR="00EC1FE5" w:rsidRDefault="00EC1FE5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662A" w14:textId="15F8113B" w:rsidR="00EC1FE5" w:rsidRDefault="00EC1FE5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481D50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FC2DB" w14:textId="77777777" w:rsidR="00F64D58" w:rsidRDefault="00F64D58" w:rsidP="00F64D58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329AB" w14:textId="77777777" w:rsidR="00F64D58" w:rsidRDefault="00F64D58" w:rsidP="00F64D58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2645A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CBBB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48227" w14:textId="77777777" w:rsidR="00F64D58" w:rsidRDefault="00F64D58" w:rsidP="00F64D58">
            <w:pPr>
              <w:widowControl w:val="0"/>
            </w:pPr>
          </w:p>
        </w:tc>
      </w:tr>
      <w:tr w:rsidR="00F64D58" w14:paraId="1C215817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5621A" w14:textId="77777777" w:rsidR="00F64D58" w:rsidRDefault="00F64D58" w:rsidP="00F64D58">
            <w:pPr>
              <w:widowControl w:val="0"/>
              <w:rPr>
                <w:b/>
              </w:rPr>
            </w:pPr>
            <w:r>
              <w:rPr>
                <w:b/>
              </w:rPr>
              <w:t>Halogens and Halogenates</w:t>
            </w:r>
          </w:p>
        </w:tc>
      </w:tr>
      <w:tr w:rsidR="00F64D58" w14:paraId="61410DE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D1943" w14:textId="77777777" w:rsidR="00F64D58" w:rsidRDefault="00F64D58" w:rsidP="00F64D58">
            <w:pPr>
              <w:widowControl w:val="0"/>
            </w:pPr>
            <w:r>
              <w:t>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EEDF1" w14:textId="77777777" w:rsidR="00F64D58" w:rsidRDefault="00F64D58" w:rsidP="00F64D58">
            <w:r>
              <w:t>Chlorine atom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AFEC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D1C64" w14:textId="77777777" w:rsidR="00F64D58" w:rsidRDefault="00F64D58" w:rsidP="00F64D58">
            <w:pPr>
              <w:widowControl w:val="0"/>
            </w:pPr>
            <w:r>
              <w:t>22537-15-1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70B1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8F801C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F38A1" w14:textId="77777777" w:rsidR="00F64D58" w:rsidRDefault="00F64D58" w:rsidP="00F64D58">
            <w:pPr>
              <w:widowControl w:val="0"/>
            </w:pPr>
            <w:r>
              <w:lastRenderedPageBreak/>
              <w:t>HCl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C2692" w14:textId="77777777" w:rsidR="00F64D58" w:rsidRDefault="00F64D58" w:rsidP="00F64D58">
            <w:r>
              <w:t>Hydrogen chloride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07DB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HCl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3A4AE" w14:textId="77777777" w:rsidR="00F64D58" w:rsidRDefault="00F64D58" w:rsidP="00F64D58">
            <w:pPr>
              <w:widowControl w:val="0"/>
            </w:pPr>
            <w:r>
              <w:t>7647-01-0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180D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573BFB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93B69" w14:textId="77777777" w:rsidR="00F64D58" w:rsidRDefault="00F64D58" w:rsidP="00F64D58">
            <w:pPr>
              <w:widowControl w:val="0"/>
            </w:pPr>
            <w:r>
              <w:t>Cl2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8F840" w14:textId="77777777" w:rsidR="00F64D58" w:rsidRDefault="00F64D58" w:rsidP="00F64D58">
            <w:r>
              <w:t>Chlorine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85F3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93152" w14:textId="77777777" w:rsidR="00F64D58" w:rsidRDefault="00F64D58" w:rsidP="00F64D58">
            <w:pPr>
              <w:widowControl w:val="0"/>
            </w:pPr>
            <w:r>
              <w:t>7782-50-5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5F20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C74BF5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E3434" w14:textId="77777777" w:rsidR="00F64D58" w:rsidRDefault="00F64D58" w:rsidP="00F64D58">
            <w:pPr>
              <w:widowControl w:val="0"/>
            </w:pPr>
            <w:proofErr w:type="spellStart"/>
            <w:r>
              <w:t>ClO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5AA9A" w14:textId="77777777" w:rsidR="00F64D58" w:rsidRDefault="00F64D58" w:rsidP="00F64D58">
            <w:r>
              <w:t>Chlorine monoxide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E8539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proofErr w:type="spellStart"/>
            <w:r w:rsidRPr="00CA541E">
              <w:rPr>
                <w:sz w:val="25"/>
                <w:szCs w:val="25"/>
              </w:rPr>
              <w:t>ClO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9CD26" w14:textId="77777777" w:rsidR="00F64D58" w:rsidRDefault="00F64D58" w:rsidP="00F64D58">
            <w:pPr>
              <w:widowControl w:val="0"/>
            </w:pPr>
            <w:r>
              <w:t>14989-30-1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004C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8CFAB2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DD734" w14:textId="77777777" w:rsidR="00F64D58" w:rsidRDefault="00F64D58" w:rsidP="00F64D58">
            <w:pPr>
              <w:widowControl w:val="0"/>
            </w:pPr>
            <w:proofErr w:type="spellStart"/>
            <w:r>
              <w:t>HOCl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5DB4E" w14:textId="77777777" w:rsidR="00F64D58" w:rsidRDefault="00F64D58" w:rsidP="00F64D58">
            <w:r>
              <w:t>Hypochlorous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B0B04" w14:textId="77777777" w:rsidR="00F64D58" w:rsidRDefault="00F64D58" w:rsidP="00F64D58">
            <w:proofErr w:type="spellStart"/>
            <w:r>
              <w:rPr>
                <w:sz w:val="25"/>
                <w:szCs w:val="25"/>
                <w:highlight w:val="white"/>
              </w:rPr>
              <w:t>HOCl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25D77" w14:textId="77777777" w:rsidR="00F64D58" w:rsidRDefault="00F64D58" w:rsidP="00F64D58">
            <w:pPr>
              <w:widowControl w:val="0"/>
            </w:pPr>
            <w:r>
              <w:t>7790-92-3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85CE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9C7A81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5F6B2" w14:textId="77777777" w:rsidR="00F64D58" w:rsidRDefault="00F64D58" w:rsidP="00F64D58">
            <w:pPr>
              <w:widowControl w:val="0"/>
            </w:pPr>
            <w:r>
              <w:t>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6015A" w14:textId="77777777" w:rsidR="00F64D58" w:rsidRDefault="00F64D58" w:rsidP="00F64D58">
            <w:r>
              <w:t>Bromine atom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EA8B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Br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C7311" w14:textId="77777777" w:rsidR="00F64D58" w:rsidRDefault="00F64D58" w:rsidP="00F64D58">
            <w:pPr>
              <w:widowControl w:val="0"/>
            </w:pPr>
            <w:r>
              <w:t>10097-32-2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7182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075521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7DB69" w14:textId="77777777" w:rsidR="00F64D58" w:rsidRDefault="00F64D58" w:rsidP="00F64D58">
            <w:pPr>
              <w:widowControl w:val="0"/>
            </w:pPr>
            <w:r>
              <w:t>HBr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92450" w14:textId="77777777" w:rsidR="00F64D58" w:rsidRDefault="00F64D58" w:rsidP="00F64D58">
            <w:r>
              <w:t>Hydrogen bromide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2CA6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HBr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AE9B8" w14:textId="77777777" w:rsidR="00F64D58" w:rsidRDefault="00F64D58" w:rsidP="00F64D58">
            <w:pPr>
              <w:widowControl w:val="0"/>
            </w:pPr>
            <w:r>
              <w:t>10035-10-6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02B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6C648F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E824" w14:textId="77777777" w:rsidR="00F64D58" w:rsidRDefault="00F64D58" w:rsidP="00F64D58">
            <w:pPr>
              <w:widowControl w:val="0"/>
            </w:pPr>
            <w:r>
              <w:t>Br2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5A377" w14:textId="77777777" w:rsidR="00F64D58" w:rsidRDefault="00F64D58" w:rsidP="00F64D58">
            <w:r>
              <w:t>Bromine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CE5C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Br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792BA" w14:textId="77777777" w:rsidR="00F64D58" w:rsidRDefault="00F64D58" w:rsidP="00F64D58">
            <w:pPr>
              <w:widowControl w:val="0"/>
            </w:pPr>
            <w:r>
              <w:t>7726-95-6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4D39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BCC93C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9B791" w14:textId="77777777" w:rsidR="00F64D58" w:rsidRDefault="00F64D58" w:rsidP="00F64D58">
            <w:pPr>
              <w:widowControl w:val="0"/>
            </w:pPr>
            <w:proofErr w:type="spellStart"/>
            <w:r>
              <w:t>BrCl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42A57" w14:textId="77777777" w:rsidR="00F64D58" w:rsidRDefault="00F64D58" w:rsidP="00F64D58">
            <w:r>
              <w:t>Bromine chloride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91E67" w14:textId="77777777" w:rsidR="00F64D58" w:rsidRDefault="00F64D58" w:rsidP="00F64D58">
            <w:proofErr w:type="spellStart"/>
            <w:r>
              <w:rPr>
                <w:sz w:val="25"/>
                <w:szCs w:val="25"/>
                <w:highlight w:val="white"/>
              </w:rPr>
              <w:t>BrCl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0243E" w14:textId="77777777" w:rsidR="00F64D58" w:rsidRDefault="00F64D58" w:rsidP="00F64D58">
            <w:pPr>
              <w:widowControl w:val="0"/>
            </w:pPr>
            <w:r>
              <w:t>13863-41-7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B3BA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8C238B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AA16" w14:textId="77777777" w:rsidR="00F64D58" w:rsidRDefault="00F64D58" w:rsidP="00F64D58">
            <w:pPr>
              <w:widowControl w:val="0"/>
            </w:pPr>
            <w:proofErr w:type="spellStart"/>
            <w:r>
              <w:t>BrO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2C657" w14:textId="77777777" w:rsidR="00F64D58" w:rsidRDefault="00F64D58" w:rsidP="00F64D58">
            <w:r>
              <w:t>Bromine monoxide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FC1DC" w14:textId="77777777" w:rsidR="00F64D58" w:rsidRDefault="00F64D58" w:rsidP="00F64D58">
            <w:proofErr w:type="spellStart"/>
            <w:r>
              <w:rPr>
                <w:sz w:val="25"/>
                <w:szCs w:val="25"/>
                <w:highlight w:val="white"/>
              </w:rPr>
              <w:t>BrO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EEFB" w14:textId="77777777" w:rsidR="00F64D58" w:rsidRDefault="00F64D58" w:rsidP="00F64D58">
            <w:pPr>
              <w:widowControl w:val="0"/>
            </w:pPr>
            <w:r>
              <w:t>15656-19-6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9201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E47E69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70DE3" w14:textId="77777777" w:rsidR="00F64D58" w:rsidRDefault="00F64D58" w:rsidP="00F64D58">
            <w:pPr>
              <w:widowControl w:val="0"/>
            </w:pPr>
            <w:proofErr w:type="spellStart"/>
            <w:r>
              <w:t>BrONO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CA0E5" w14:textId="77777777" w:rsidR="00F64D58" w:rsidRDefault="00F64D58" w:rsidP="00F64D58">
            <w:r>
              <w:t>Bromine nitrite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54C75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BrNO</w:t>
            </w:r>
            <w:r w:rsidRPr="00CA541E"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2E11F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33A1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008E49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6C43E" w14:textId="77777777" w:rsidR="00F64D58" w:rsidRDefault="00F64D58" w:rsidP="00F64D58">
            <w:pPr>
              <w:widowControl w:val="0"/>
            </w:pPr>
            <w:r>
              <w:t>BrONO2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342A1" w14:textId="77777777" w:rsidR="00F64D58" w:rsidRDefault="00F64D58" w:rsidP="00F64D58">
            <w:r>
              <w:t>Bromine nitrate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01EF6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BrNO</w:t>
            </w:r>
            <w:r w:rsidRPr="00CA541E"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0A299" w14:textId="77777777" w:rsidR="00F64D58" w:rsidRDefault="00F64D58" w:rsidP="00F64D58">
            <w:pPr>
              <w:widowControl w:val="0"/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highlight w:val="white"/>
              </w:rPr>
              <w:t>40423-14-1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AC29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AA23BE" w14:paraId="4965D98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7A5EA" w14:textId="362A9796" w:rsidR="00AA23BE" w:rsidRDefault="00AA23BE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BrNO</w:t>
            </w:r>
            <w:r w:rsidRPr="00CA541E"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4E92E" w14:textId="7C698E88" w:rsidR="00AA23BE" w:rsidRDefault="0023669B" w:rsidP="00F64D58">
            <w:r>
              <w:t>Bromine nitrite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28E7C" w14:textId="1B062658" w:rsidR="00AA23BE" w:rsidRDefault="00AA23BE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BrNO</w:t>
            </w:r>
            <w:r w:rsidRPr="00CA541E"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0FFCA" w14:textId="7DED6F53" w:rsidR="00AA23BE" w:rsidRDefault="0023669B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1D2EE" w14:textId="18D4CD06" w:rsidR="00AA23BE" w:rsidRDefault="0023669B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56FFC3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7443C" w14:textId="77777777" w:rsidR="00F64D58" w:rsidRDefault="00F64D58" w:rsidP="00F64D58">
            <w:pPr>
              <w:widowControl w:val="0"/>
            </w:pPr>
            <w:proofErr w:type="spellStart"/>
            <w:r>
              <w:t>HOBr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18C8A" w14:textId="77777777" w:rsidR="00F64D58" w:rsidRDefault="00F64D58" w:rsidP="00F64D58">
            <w:proofErr w:type="spellStart"/>
            <w:r>
              <w:t>Hypobromous</w:t>
            </w:r>
            <w:proofErr w:type="spellEnd"/>
            <w:r>
              <w:t xml:space="preserve">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93C56" w14:textId="77777777" w:rsidR="00F64D58" w:rsidRDefault="00F64D58" w:rsidP="00F64D58">
            <w:proofErr w:type="spellStart"/>
            <w:r>
              <w:rPr>
                <w:sz w:val="25"/>
                <w:szCs w:val="25"/>
                <w:highlight w:val="white"/>
              </w:rPr>
              <w:t>HOBr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C7D8A" w14:textId="77777777" w:rsidR="00F64D58" w:rsidRDefault="00F64D58" w:rsidP="00F64D58">
            <w:pPr>
              <w:widowControl w:val="0"/>
            </w:pPr>
            <w:r>
              <w:t>13517-11-8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9103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E4175C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B11C9" w14:textId="77777777" w:rsidR="00F64D58" w:rsidRPr="00CA541E" w:rsidRDefault="00F64D58" w:rsidP="00F64D58">
            <w:pPr>
              <w:widowControl w:val="0"/>
            </w:pPr>
            <w:r w:rsidRPr="00CA541E">
              <w:t>Br2HOBr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61D05" w14:textId="77777777" w:rsidR="00F64D58" w:rsidRPr="00CA541E" w:rsidRDefault="00F64D58" w:rsidP="00F64D58">
            <w:pPr>
              <w:rPr>
                <w:sz w:val="19"/>
                <w:szCs w:val="19"/>
              </w:rPr>
            </w:pPr>
            <w:r w:rsidRPr="00CA541E">
              <w:t xml:space="preserve">Sum of </w:t>
            </w:r>
            <w:proofErr w:type="spellStart"/>
            <w:r w:rsidRPr="00CA541E">
              <w:t>HOBr</w:t>
            </w:r>
            <w:proofErr w:type="spellEnd"/>
            <w:r w:rsidRPr="00CA541E">
              <w:t xml:space="preserve"> and Br</w:t>
            </w:r>
            <w:r w:rsidRPr="00CA541E">
              <w:rPr>
                <w:sz w:val="19"/>
                <w:szCs w:val="19"/>
              </w:rP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409DA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AE382" w14:textId="77777777" w:rsidR="00F64D58" w:rsidRPr="00CA541E" w:rsidRDefault="00F64D58" w:rsidP="00F64D58">
            <w:r w:rsidRPr="00CA541E">
              <w:rPr>
                <w:sz w:val="25"/>
                <w:szCs w:val="25"/>
              </w:rP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6E0F9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DDD9F5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FBAB8" w14:textId="77777777" w:rsidR="00F64D58" w:rsidRPr="00CA541E" w:rsidRDefault="00F64D58" w:rsidP="00F64D58">
            <w:pPr>
              <w:widowControl w:val="0"/>
            </w:pPr>
            <w:r w:rsidRPr="00CA541E">
              <w:t>Br2O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AE881" w14:textId="77777777" w:rsidR="00F64D58" w:rsidRPr="00CA541E" w:rsidRDefault="00F64D58" w:rsidP="00F64D58">
            <w:proofErr w:type="spellStart"/>
            <w:r w:rsidRPr="00CA541E">
              <w:t>Dibromine</w:t>
            </w:r>
            <w:proofErr w:type="spellEnd"/>
            <w:r w:rsidRPr="00CA541E">
              <w:t xml:space="preserve"> monoxide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67788" w14:textId="77777777" w:rsidR="00F64D58" w:rsidRPr="00CA541E" w:rsidRDefault="00F64D58" w:rsidP="00F64D58">
            <w:pPr>
              <w:rPr>
                <w:rFonts w:ascii="Roboto" w:eastAsia="Roboto" w:hAnsi="Roboto" w:cs="Roboto"/>
                <w:color w:val="222222"/>
                <w:sz w:val="24"/>
                <w:szCs w:val="24"/>
              </w:rPr>
            </w:pPr>
            <w:r w:rsidRPr="00CA541E">
              <w:rPr>
                <w:sz w:val="25"/>
                <w:szCs w:val="25"/>
              </w:rPr>
              <w:t>Br</w:t>
            </w:r>
            <w:r w:rsidRPr="00CA541E">
              <w:rPr>
                <w:sz w:val="19"/>
                <w:szCs w:val="19"/>
              </w:rPr>
              <w:t>2</w:t>
            </w:r>
            <w:r w:rsidRPr="00CA541E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447A3" w14:textId="77777777" w:rsidR="00F64D58" w:rsidRPr="00CA541E" w:rsidRDefault="00F64D58" w:rsidP="00F64D58">
            <w:pPr>
              <w:widowControl w:val="0"/>
            </w:pPr>
            <w:r w:rsidRPr="00CA541E">
              <w:t>21308-80-5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D3100" w14:textId="77777777" w:rsidR="00F64D58" w:rsidRDefault="00F64D58" w:rsidP="00F64D58">
            <w:pPr>
              <w:widowControl w:val="0"/>
              <w:jc w:val="center"/>
              <w:rPr>
                <w:highlight w:val="yellow"/>
              </w:rPr>
            </w:pPr>
            <w:r>
              <w:t>S</w:t>
            </w:r>
          </w:p>
        </w:tc>
      </w:tr>
      <w:tr w:rsidR="00027F41" w14:paraId="4A23D2E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ADF7A" w14:textId="465FD702" w:rsidR="00027F41" w:rsidRDefault="00027F41" w:rsidP="00F64D58">
            <w:pPr>
              <w:widowControl w:val="0"/>
            </w:pPr>
            <w:proofErr w:type="spellStart"/>
            <w:r>
              <w:t>BrCN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C254F" w14:textId="778CE706" w:rsidR="00027F41" w:rsidRDefault="00027F41" w:rsidP="00F64D58">
            <w:r>
              <w:t>Cyanogen Bromide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0274F" w14:textId="77B80700" w:rsidR="00027F41" w:rsidRDefault="00027F41" w:rsidP="00F64D58">
            <w:proofErr w:type="spellStart"/>
            <w:r>
              <w:t>BrCN</w:t>
            </w:r>
            <w:proofErr w:type="spellEnd"/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0D2D9" w14:textId="025E93FE" w:rsidR="00027F41" w:rsidRDefault="00027F41" w:rsidP="00F64D58">
            <w:pPr>
              <w:widowControl w:val="0"/>
            </w:pPr>
            <w:r>
              <w:t>506-68-3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9DCE" w14:textId="01602462" w:rsidR="00027F41" w:rsidRDefault="00027F41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EEB5B0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6E4B5" w14:textId="77777777" w:rsidR="00F64D58" w:rsidRDefault="00F64D58" w:rsidP="00F64D58">
            <w:pPr>
              <w:widowControl w:val="0"/>
            </w:pPr>
            <w:r>
              <w:t>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0E99E" w14:textId="77777777" w:rsidR="00F64D58" w:rsidRDefault="00F64D58" w:rsidP="00F64D58">
            <w:r>
              <w:t>Iodine atom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F219A" w14:textId="77777777" w:rsidR="00F64D58" w:rsidRDefault="00F64D58" w:rsidP="00F64D58">
            <w:r>
              <w:t>I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8C433" w14:textId="77777777" w:rsidR="00F64D58" w:rsidRDefault="00F64D58" w:rsidP="00F64D58">
            <w:pPr>
              <w:widowControl w:val="0"/>
            </w:pPr>
            <w:r>
              <w:t>14362-44-8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B954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5912A5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EF965" w14:textId="77777777" w:rsidR="00F64D58" w:rsidRDefault="00F64D58" w:rsidP="00F64D58">
            <w:pPr>
              <w:widowControl w:val="0"/>
            </w:pPr>
            <w:r>
              <w:t>I2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29532" w14:textId="77777777" w:rsidR="00F64D58" w:rsidRDefault="00F64D58" w:rsidP="00F64D58">
            <w:r>
              <w:t>Iodine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2828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I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5FC9C" w14:textId="77777777" w:rsidR="00F64D58" w:rsidRDefault="00F64D58" w:rsidP="00F64D58">
            <w:pPr>
              <w:widowControl w:val="0"/>
            </w:pPr>
            <w:r>
              <w:t>7553-56-2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8D3C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721728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35760" w14:textId="77777777" w:rsidR="00F64D58" w:rsidRDefault="00F64D58" w:rsidP="00F64D58">
            <w:pPr>
              <w:widowControl w:val="0"/>
            </w:pPr>
            <w:r>
              <w:t>IO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BE80C" w14:textId="77777777" w:rsidR="00F64D58" w:rsidRDefault="00F64D58" w:rsidP="00F64D58">
            <w:r>
              <w:t>Iodine monoxide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FCF6" w14:textId="77777777" w:rsidR="00F64D58" w:rsidRDefault="00F64D58" w:rsidP="00F64D58">
            <w:r>
              <w:t>IO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232B9" w14:textId="77777777" w:rsidR="00F64D58" w:rsidRDefault="00F64D58" w:rsidP="00F64D58">
            <w:pPr>
              <w:widowControl w:val="0"/>
            </w:pPr>
            <w:r>
              <w:t>14696-98-1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0B66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D30190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40707" w14:textId="77777777" w:rsidR="00F64D58" w:rsidRDefault="00F64D58" w:rsidP="00F64D58">
            <w:pPr>
              <w:widowControl w:val="0"/>
            </w:pPr>
            <w:r>
              <w:t>HOI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E6AC9" w14:textId="77777777" w:rsidR="00F64D58" w:rsidRDefault="00F64D58" w:rsidP="00F64D58">
            <w:proofErr w:type="spellStart"/>
            <w:r>
              <w:t>Hypoiodous</w:t>
            </w:r>
            <w:proofErr w:type="spellEnd"/>
            <w:r>
              <w:t xml:space="preserve">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399A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HIO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A8698" w14:textId="77777777" w:rsidR="00F64D58" w:rsidRDefault="00F64D58" w:rsidP="00F64D58">
            <w:pPr>
              <w:widowControl w:val="0"/>
            </w:pPr>
            <w:r>
              <w:t>14332-21-9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A306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CC4F96" w14:paraId="2CCE80D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D9639" w14:textId="20E99E3F" w:rsidR="00CC4F96" w:rsidRDefault="00CC4F96" w:rsidP="00F64D58">
            <w:pPr>
              <w:widowControl w:val="0"/>
            </w:pPr>
            <w:r>
              <w:t>CH3COOCl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8BF2E" w14:textId="616F5284" w:rsidR="00CC4F96" w:rsidRDefault="00B850FC" w:rsidP="00F64D58">
            <w:r>
              <w:t>Chloroacetic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B2393" w14:textId="2D060188" w:rsidR="00CC4F96" w:rsidRDefault="00B850FC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 w:rsidRPr="00BC4599"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 w:rsidRPr="00BC4599"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ClO</w:t>
            </w:r>
            <w:r w:rsidRPr="00BC4599"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08C67" w14:textId="47AF6692" w:rsidR="00CC4F96" w:rsidRDefault="00B850FC" w:rsidP="00F64D58">
            <w:pPr>
              <w:widowControl w:val="0"/>
            </w:pPr>
            <w:r>
              <w:t>79-11-8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728A1" w14:textId="2EFED95D" w:rsidR="00CC4F96" w:rsidRDefault="00B850FC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4E3051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C855F" w14:textId="77777777" w:rsidR="00F64D58" w:rsidRDefault="00F64D58" w:rsidP="00F64D58">
            <w:pPr>
              <w:widowControl w:val="0"/>
            </w:pPr>
            <w:r>
              <w:t>CH3Cl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5BF6" w14:textId="77777777" w:rsidR="00F64D58" w:rsidRDefault="00F64D58" w:rsidP="00F64D58">
            <w:r>
              <w:t>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5CD0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74528" w14:textId="77777777" w:rsidR="00F64D58" w:rsidRDefault="00F64D58" w:rsidP="00F64D58">
            <w:pPr>
              <w:widowControl w:val="0"/>
            </w:pPr>
            <w:r>
              <w:t>74-87-3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F18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39E86B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7019F" w14:textId="77777777" w:rsidR="00F64D58" w:rsidRDefault="00F64D58" w:rsidP="00F64D58">
            <w:pPr>
              <w:widowControl w:val="0"/>
            </w:pPr>
            <w:r>
              <w:t>CH2Cl2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6086E" w14:textId="77777777" w:rsidR="00F64D58" w:rsidRDefault="00F64D58" w:rsidP="00F64D58">
            <w:r>
              <w:t>Dichloromethane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E2B5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292F6" w14:textId="77777777" w:rsidR="00F64D58" w:rsidRDefault="00F64D58" w:rsidP="00F64D58">
            <w:pPr>
              <w:widowControl w:val="0"/>
            </w:pPr>
            <w:r>
              <w:t>75-09-2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CAAB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E2942A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34970" w14:textId="77777777" w:rsidR="00F64D58" w:rsidRDefault="00F64D58" w:rsidP="00F64D58">
            <w:pPr>
              <w:widowControl w:val="0"/>
            </w:pPr>
            <w:r>
              <w:t>CHCl3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52C8B" w14:textId="77777777" w:rsidR="00F64D58" w:rsidRDefault="00F64D58" w:rsidP="00F64D58">
            <w:r>
              <w:t>Chloroform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ACF0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CHCl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5F78B" w14:textId="77777777" w:rsidR="00F64D58" w:rsidRDefault="00F64D58" w:rsidP="00F64D58">
            <w:pPr>
              <w:widowControl w:val="0"/>
            </w:pPr>
            <w:r>
              <w:t>67-66-3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676D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323B15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E33B8" w14:textId="77777777" w:rsidR="00F64D58" w:rsidRDefault="00F64D58" w:rsidP="00F64D58">
            <w:pPr>
              <w:widowControl w:val="0"/>
            </w:pPr>
            <w:r>
              <w:t>CCl4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2DEC8" w14:textId="77777777" w:rsidR="00F64D58" w:rsidRDefault="00F64D58" w:rsidP="00F64D58">
            <w:r>
              <w:t>Tetrachloromethane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9565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CCl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1ACC9" w14:textId="77777777" w:rsidR="00F64D58" w:rsidRDefault="00F64D58" w:rsidP="00F64D58">
            <w:pPr>
              <w:widowControl w:val="0"/>
            </w:pPr>
            <w:r>
              <w:t>56-23-5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E4D9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C46398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7FB0E" w14:textId="77777777" w:rsidR="00F64D58" w:rsidRDefault="00F64D58" w:rsidP="00F64D58">
            <w:pPr>
              <w:widowControl w:val="0"/>
            </w:pPr>
            <w:r>
              <w:t>C2H5Cl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F964" w14:textId="77777777" w:rsidR="00F64D58" w:rsidRDefault="00F64D58" w:rsidP="00F64D58">
            <w:r>
              <w:t>Chloroethane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A38B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F621C" w14:textId="77777777" w:rsidR="00F64D58" w:rsidRDefault="00F64D58" w:rsidP="00F64D58">
            <w:pPr>
              <w:widowControl w:val="0"/>
            </w:pPr>
            <w:r>
              <w:t>75-00-3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38F8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E59CB2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B0508" w14:textId="77777777" w:rsidR="00F64D58" w:rsidRDefault="00F64D58" w:rsidP="00F64D58">
            <w:pPr>
              <w:widowControl w:val="0"/>
            </w:pPr>
            <w:r>
              <w:t>CH3CHCl2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CE04B" w14:textId="77777777" w:rsidR="00F64D58" w:rsidRDefault="00F64D58" w:rsidP="00F64D58">
            <w:r>
              <w:t>1,1-Dichloroethane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575A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FBB1F" w14:textId="77777777" w:rsidR="00F64D58" w:rsidRDefault="00F64D58" w:rsidP="00F64D58">
            <w:pPr>
              <w:widowControl w:val="0"/>
            </w:pPr>
            <w:r>
              <w:t>75-34-3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A6F3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AB05D6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465A7" w14:textId="77777777" w:rsidR="00F64D58" w:rsidRDefault="00F64D58" w:rsidP="00F64D58">
            <w:pPr>
              <w:widowControl w:val="0"/>
            </w:pPr>
            <w:r>
              <w:t>CH2ClCH2Cl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C6526" w14:textId="77777777" w:rsidR="00F64D58" w:rsidRDefault="00F64D58" w:rsidP="00F64D58">
            <w:r>
              <w:t>1,2-Dichloroethane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1467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E6AB" w14:textId="77777777" w:rsidR="00F64D58" w:rsidRDefault="00F64D58" w:rsidP="00F64D58">
            <w:pPr>
              <w:widowControl w:val="0"/>
            </w:pPr>
            <w:r>
              <w:t>0107-06-02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62B1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69B8BA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B69BF" w14:textId="77777777" w:rsidR="00F64D58" w:rsidRDefault="00F64D58" w:rsidP="00F64D58">
            <w:pPr>
              <w:widowControl w:val="0"/>
            </w:pPr>
            <w:r>
              <w:lastRenderedPageBreak/>
              <w:t>CH3CCl3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48281" w14:textId="77777777" w:rsidR="00F64D58" w:rsidRDefault="00F64D58" w:rsidP="00F64D58">
            <w:r>
              <w:t>1,1,1-Trichloroethane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F589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68EDD" w14:textId="77777777" w:rsidR="00F64D58" w:rsidRDefault="00F64D58" w:rsidP="00F64D58">
            <w:pPr>
              <w:widowControl w:val="0"/>
            </w:pPr>
            <w:r>
              <w:t>71-55-6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3B7B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E58C77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A1522" w14:textId="77777777" w:rsidR="00F64D58" w:rsidRDefault="00F64D58" w:rsidP="00F64D58">
            <w:pPr>
              <w:widowControl w:val="0"/>
            </w:pPr>
            <w:r>
              <w:t>C2H3Cl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99669" w14:textId="77777777" w:rsidR="00F64D58" w:rsidRDefault="00F64D58" w:rsidP="00F64D58">
            <w:r>
              <w:t>Chloroethene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C2AE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714B8" w14:textId="77777777" w:rsidR="00F64D58" w:rsidRDefault="00F64D58" w:rsidP="00F64D58">
            <w:pPr>
              <w:widowControl w:val="0"/>
            </w:pPr>
            <w:r>
              <w:t>75-01-4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2BC2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55348E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8C2A0" w14:textId="77777777" w:rsidR="00F64D58" w:rsidRDefault="00F64D58" w:rsidP="00F64D58">
            <w:pPr>
              <w:widowControl w:val="0"/>
            </w:pPr>
            <w:r>
              <w:t>C2HCl3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F35E9" w14:textId="77777777" w:rsidR="00F64D58" w:rsidRDefault="00F64D58" w:rsidP="00F64D58">
            <w:r>
              <w:t>Trichloroethene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417E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HCl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657E7" w14:textId="77777777" w:rsidR="00F64D58" w:rsidRDefault="00F64D58" w:rsidP="00F64D58">
            <w:pPr>
              <w:widowControl w:val="0"/>
            </w:pPr>
            <w:r>
              <w:t>79-01-6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7285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58C052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0A1DA" w14:textId="77777777" w:rsidR="00F64D58" w:rsidRDefault="00F64D58" w:rsidP="00F64D58">
            <w:pPr>
              <w:widowControl w:val="0"/>
            </w:pPr>
            <w:r>
              <w:t>C2Cl4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E2387" w14:textId="77777777" w:rsidR="00F64D58" w:rsidRDefault="00F64D58" w:rsidP="00F64D58">
            <w:r>
              <w:t>Tetrachloroethene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5CB4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46FCF" w14:textId="77777777" w:rsidR="00F64D58" w:rsidRDefault="00F64D58" w:rsidP="00F64D58">
            <w:pPr>
              <w:widowControl w:val="0"/>
            </w:pPr>
            <w:r>
              <w:t>127-18-4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22C5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E4E71F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DC909" w14:textId="77777777" w:rsidR="00F64D58" w:rsidRDefault="00F64D58" w:rsidP="00F64D58">
            <w:pPr>
              <w:widowControl w:val="0"/>
            </w:pPr>
            <w:r>
              <w:t>CH3Br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63662" w14:textId="77777777" w:rsidR="00F64D58" w:rsidRDefault="00F64D58" w:rsidP="00F64D58">
            <w:r>
              <w:t>Bromomethane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13ED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Br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3C373" w14:textId="77777777" w:rsidR="00F64D58" w:rsidRDefault="00F64D58" w:rsidP="00F64D58">
            <w:pPr>
              <w:widowControl w:val="0"/>
            </w:pPr>
            <w:r>
              <w:t>74-83-9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DDF5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6D2C8F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6C448" w14:textId="77777777" w:rsidR="00F64D58" w:rsidRDefault="00F64D58" w:rsidP="00F64D58">
            <w:pPr>
              <w:widowControl w:val="0"/>
            </w:pPr>
            <w:r>
              <w:t>CH2Br2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4D6CC" w14:textId="77777777" w:rsidR="00F64D58" w:rsidRDefault="00F64D58" w:rsidP="00F64D58">
            <w:proofErr w:type="spellStart"/>
            <w:r>
              <w:t>Dibromomethane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1256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Br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3C8D6" w14:textId="77777777" w:rsidR="00F64D58" w:rsidRDefault="00F64D58" w:rsidP="00F64D58">
            <w:pPr>
              <w:widowControl w:val="0"/>
            </w:pPr>
            <w:r>
              <w:t>74-95-3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CA85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6A95F7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50193" w14:textId="77777777" w:rsidR="00F64D58" w:rsidRDefault="00F64D58" w:rsidP="00F64D58">
            <w:pPr>
              <w:widowControl w:val="0"/>
            </w:pPr>
            <w:r>
              <w:t>CHBr3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A4DAE" w14:textId="77777777" w:rsidR="00F64D58" w:rsidRDefault="00F64D58" w:rsidP="00F64D58">
            <w:r>
              <w:t>Bromoform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2C78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CHBr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E6707" w14:textId="77777777" w:rsidR="00F64D58" w:rsidRDefault="00F64D58" w:rsidP="00F64D58">
            <w:pPr>
              <w:widowControl w:val="0"/>
            </w:pPr>
            <w:r>
              <w:t>75-25-2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36C9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DA378A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0B2F3" w14:textId="77777777" w:rsidR="00F64D58" w:rsidRDefault="00F64D58" w:rsidP="00F64D58">
            <w:pPr>
              <w:widowControl w:val="0"/>
            </w:pPr>
            <w:r>
              <w:t>C2H5Br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DCFC5" w14:textId="77777777" w:rsidR="00F64D58" w:rsidRDefault="00F64D58" w:rsidP="00F64D58">
            <w:r>
              <w:t>Bromoethane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89AF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Br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D22C9" w14:textId="77777777" w:rsidR="00F64D58" w:rsidRDefault="00F64D58" w:rsidP="00F64D58">
            <w:pPr>
              <w:widowControl w:val="0"/>
            </w:pPr>
            <w:r>
              <w:t>74-96-4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C4FF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364656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7E5DF" w14:textId="77777777" w:rsidR="00F64D58" w:rsidRDefault="00F64D58" w:rsidP="00F64D58">
            <w:pPr>
              <w:widowControl w:val="0"/>
            </w:pPr>
            <w:r>
              <w:t>CH2BrCH2Br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A81FE" w14:textId="77777777" w:rsidR="00F64D58" w:rsidRDefault="00F64D58" w:rsidP="00F64D58">
            <w:r>
              <w:t>1,2-Dibromoethane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9A8E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Br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20952" w14:textId="77777777" w:rsidR="00F64D58" w:rsidRDefault="00F64D58" w:rsidP="00F64D58">
            <w:pPr>
              <w:widowControl w:val="0"/>
            </w:pPr>
            <w:r>
              <w:t>106-93-4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C99C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76E4F5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2C86E" w14:textId="77777777" w:rsidR="00F64D58" w:rsidRDefault="00F64D58" w:rsidP="00F64D58">
            <w:pPr>
              <w:widowControl w:val="0"/>
            </w:pPr>
            <w:r>
              <w:t>nC3H7Br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FFDA6" w14:textId="77777777" w:rsidR="00F64D58" w:rsidRDefault="00F64D58" w:rsidP="00F64D58">
            <w:r>
              <w:t>n-Propyl bromide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2B36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Br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9580D" w14:textId="77777777" w:rsidR="00F64D58" w:rsidRDefault="00F64D58" w:rsidP="00F64D58">
            <w:pPr>
              <w:widowControl w:val="0"/>
            </w:pPr>
            <w:r>
              <w:t>106-94-5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B83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0FD574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5F1FB" w14:textId="77777777" w:rsidR="00F64D58" w:rsidRDefault="00F64D58" w:rsidP="00F64D58">
            <w:pPr>
              <w:widowControl w:val="0"/>
            </w:pPr>
            <w:r>
              <w:t>CH3I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0E0F5" w14:textId="77777777" w:rsidR="00F64D58" w:rsidRDefault="00F64D58" w:rsidP="00F64D58">
            <w:r>
              <w:t>Iodomethane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2E86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I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98EC2" w14:textId="77777777" w:rsidR="00F64D58" w:rsidRDefault="00F64D58" w:rsidP="00F64D58">
            <w:pPr>
              <w:widowControl w:val="0"/>
            </w:pPr>
            <w:r>
              <w:t>74-88-4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660D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CA3E9F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AD84" w14:textId="77777777" w:rsidR="00F64D58" w:rsidRDefault="00F64D58" w:rsidP="00F64D58">
            <w:pPr>
              <w:widowControl w:val="0"/>
            </w:pPr>
            <w:r>
              <w:t>CH2I2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F6F8E" w14:textId="77777777" w:rsidR="00F64D58" w:rsidRDefault="00F64D58" w:rsidP="00F64D58">
            <w:r>
              <w:t>Diiodomethane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762D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I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6C9A9" w14:textId="77777777" w:rsidR="00F64D58" w:rsidRDefault="00F64D58" w:rsidP="00F64D58">
            <w:pPr>
              <w:widowControl w:val="0"/>
            </w:pPr>
            <w:r>
              <w:t>75-11-6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33B3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F8F256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2ECDD" w14:textId="77777777" w:rsidR="00F64D58" w:rsidRDefault="00F64D58" w:rsidP="00F64D58">
            <w:pPr>
              <w:widowControl w:val="0"/>
            </w:pPr>
            <w:r>
              <w:t>C2H5I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5C61C" w14:textId="77777777" w:rsidR="00F64D58" w:rsidRDefault="00F64D58" w:rsidP="00F64D58">
            <w:r>
              <w:t>Iodoethane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DE24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I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DDFC2" w14:textId="77777777" w:rsidR="00F64D58" w:rsidRDefault="00F64D58" w:rsidP="00F64D58">
            <w:pPr>
              <w:widowControl w:val="0"/>
            </w:pPr>
            <w:r>
              <w:t>75-03-6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DF0E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B344DA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9F02C" w14:textId="77777777" w:rsidR="00F64D58" w:rsidRDefault="00F64D58" w:rsidP="00F64D58">
            <w:pPr>
              <w:widowControl w:val="0"/>
            </w:pPr>
            <w:r>
              <w:t>CH2BrCl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FC471" w14:textId="77777777" w:rsidR="00F64D58" w:rsidRDefault="00F64D58" w:rsidP="00F64D58">
            <w:r>
              <w:t>Bromochloromethane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F1A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BrCl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65BE6" w14:textId="77777777" w:rsidR="00F64D58" w:rsidRDefault="00F64D58" w:rsidP="00F64D58">
            <w:pPr>
              <w:widowControl w:val="0"/>
            </w:pPr>
            <w:r>
              <w:t>74-97-5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0644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28C2082" w14:textId="77777777" w:rsidTr="00795465">
        <w:trPr>
          <w:trHeight w:val="4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34F7E" w14:textId="77777777" w:rsidR="00F64D58" w:rsidRDefault="00F64D58" w:rsidP="00F64D58">
            <w:pPr>
              <w:widowControl w:val="0"/>
            </w:pPr>
            <w:r>
              <w:t>CHBr2Cl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D501E" w14:textId="77777777" w:rsidR="00F64D58" w:rsidRDefault="00F64D58" w:rsidP="00F64D58">
            <w:r>
              <w:t>Dibromochloromethane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7635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CHBr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AF5A4" w14:textId="77777777" w:rsidR="00F64D58" w:rsidRDefault="00F64D58" w:rsidP="00F64D58">
            <w:pPr>
              <w:widowControl w:val="0"/>
            </w:pPr>
            <w:r>
              <w:t>124-48-1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E8A4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7BE48B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7FD15" w14:textId="77777777" w:rsidR="00F64D58" w:rsidRDefault="00F64D58" w:rsidP="00F64D58">
            <w:pPr>
              <w:widowControl w:val="0"/>
            </w:pPr>
            <w:r>
              <w:t>CHBrCl2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4F102" w14:textId="77777777" w:rsidR="00F64D58" w:rsidRDefault="00F64D58" w:rsidP="00F64D58">
            <w:r>
              <w:t>Bromodichloromethane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EC68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CHBrCl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2D2A1" w14:textId="77777777" w:rsidR="00F64D58" w:rsidRDefault="00F64D58" w:rsidP="00F64D58">
            <w:pPr>
              <w:widowControl w:val="0"/>
            </w:pPr>
            <w:r>
              <w:t>75-27-4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73D0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13DE26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9176F" w14:textId="77777777" w:rsidR="00F64D58" w:rsidRDefault="00F64D58" w:rsidP="00F64D58">
            <w:pPr>
              <w:widowControl w:val="0"/>
            </w:pPr>
            <w:r>
              <w:t>CH2ClI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4CD92" w14:textId="77777777" w:rsidR="00F64D58" w:rsidRDefault="00F64D58" w:rsidP="00F64D58">
            <w:proofErr w:type="spellStart"/>
            <w:r>
              <w:t>Chloroiodomethane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F487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ClI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C8CFF" w14:textId="77777777" w:rsidR="00F64D58" w:rsidRDefault="00F64D58" w:rsidP="00F64D58">
            <w:pPr>
              <w:widowControl w:val="0"/>
            </w:pPr>
            <w:r>
              <w:t>593-71-5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9E54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3E960D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39528" w14:textId="77777777" w:rsidR="00F64D58" w:rsidRDefault="00F64D58" w:rsidP="00F64D58">
            <w:pPr>
              <w:widowControl w:val="0"/>
            </w:pPr>
            <w:r>
              <w:t>CH2BrI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E1685" w14:textId="77777777" w:rsidR="00F64D58" w:rsidRDefault="00F64D58" w:rsidP="00F64D58">
            <w:proofErr w:type="spellStart"/>
            <w:r>
              <w:t>Bromoiodomethane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2B0E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BrI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862EE" w14:textId="77777777" w:rsidR="00F64D58" w:rsidRDefault="00F64D58" w:rsidP="00F64D58">
            <w:pPr>
              <w:widowControl w:val="0"/>
            </w:pPr>
            <w:r>
              <w:t>557-68-6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8315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826D65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6206F" w14:textId="77777777" w:rsidR="00F64D58" w:rsidRDefault="00F64D58" w:rsidP="00F64D58">
            <w:pPr>
              <w:widowControl w:val="0"/>
            </w:pPr>
            <w:r>
              <w:t>CFC11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6F880" w14:textId="77777777" w:rsidR="00F64D58" w:rsidRDefault="00F64D58" w:rsidP="00F64D58">
            <w:r>
              <w:t>Trichlorofluoromethane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8067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CCl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F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DC7E6" w14:textId="77777777" w:rsidR="00F64D58" w:rsidRDefault="00F64D58" w:rsidP="00F64D58">
            <w:pPr>
              <w:widowControl w:val="0"/>
            </w:pPr>
            <w:r>
              <w:t>75-69-4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A77E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3EE1FC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9BA18" w14:textId="77777777" w:rsidR="00F64D58" w:rsidRDefault="00F64D58" w:rsidP="00F64D58">
            <w:pPr>
              <w:widowControl w:val="0"/>
            </w:pPr>
            <w:r>
              <w:t>CFC12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5198B" w14:textId="77777777" w:rsidR="00F64D58" w:rsidRDefault="00F64D58" w:rsidP="00F64D58">
            <w:r>
              <w:t>Dichlorodifluoromethane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18F6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CCl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7858A" w14:textId="77777777" w:rsidR="00F64D58" w:rsidRDefault="00F64D58" w:rsidP="00F64D58">
            <w:pPr>
              <w:widowControl w:val="0"/>
            </w:pPr>
            <w:r>
              <w:t>75-71-8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AC32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A77403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55F32" w14:textId="77777777" w:rsidR="00F64D58" w:rsidRDefault="00F64D58" w:rsidP="00F64D58">
            <w:pPr>
              <w:widowControl w:val="0"/>
            </w:pPr>
            <w:r>
              <w:t>CFC13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1D575" w14:textId="77777777" w:rsidR="00F64D58" w:rsidRDefault="00F64D58" w:rsidP="00F64D58">
            <w:proofErr w:type="spellStart"/>
            <w:r>
              <w:t>Chlorotrifluoromethane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D09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CClF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DA1C0" w14:textId="77777777" w:rsidR="00F64D58" w:rsidRDefault="00F64D58" w:rsidP="00F64D58">
            <w:pPr>
              <w:widowControl w:val="0"/>
            </w:pPr>
            <w:r>
              <w:t>75-72-9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31B9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76856C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19DB" w14:textId="77777777" w:rsidR="00F64D58" w:rsidRDefault="00F64D58" w:rsidP="00F64D58">
            <w:pPr>
              <w:widowControl w:val="0"/>
            </w:pPr>
            <w:r>
              <w:t>CF4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7AFEA" w14:textId="77777777" w:rsidR="00F64D58" w:rsidRDefault="00F64D58" w:rsidP="00F64D58">
            <w:r>
              <w:t>Tetrafluoromethane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4772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CF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CEB03" w14:textId="77777777" w:rsidR="00F64D58" w:rsidRDefault="00F64D58" w:rsidP="00F64D58">
            <w:pPr>
              <w:widowControl w:val="0"/>
            </w:pPr>
            <w:r>
              <w:t>75-73-0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0C0F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A31895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67C05" w14:textId="77777777" w:rsidR="00F64D58" w:rsidRDefault="00F64D58" w:rsidP="00F64D58">
            <w:pPr>
              <w:widowControl w:val="0"/>
            </w:pPr>
            <w:r>
              <w:t>CFC112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0903A" w14:textId="77777777" w:rsidR="00F64D58" w:rsidRDefault="00F64D58" w:rsidP="00F64D58">
            <w:r>
              <w:t>Tetrachloro-1,2-difluoroethane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9D4B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1590C" w14:textId="77777777" w:rsidR="00F64D58" w:rsidRDefault="00F64D58" w:rsidP="00F64D58">
            <w:pPr>
              <w:widowControl w:val="0"/>
            </w:pPr>
            <w:r>
              <w:t>76-12-0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21DE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14E87E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DF25E" w14:textId="77777777" w:rsidR="00F64D58" w:rsidRDefault="00F64D58" w:rsidP="00F64D58">
            <w:pPr>
              <w:widowControl w:val="0"/>
            </w:pPr>
            <w:r>
              <w:t>CFC113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7E95A" w14:textId="77777777" w:rsidR="00F64D58" w:rsidRDefault="00F64D58" w:rsidP="00F64D58">
            <w:r>
              <w:t>1,1,2-Trichlorotrifluoroethane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FD61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4491B" w14:textId="77777777" w:rsidR="00F64D58" w:rsidRDefault="00F64D58" w:rsidP="00F64D58">
            <w:pPr>
              <w:widowControl w:val="0"/>
            </w:pPr>
            <w:r>
              <w:t>76-13-1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55F1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7FF992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0240C" w14:textId="77777777" w:rsidR="00F64D58" w:rsidRDefault="00F64D58" w:rsidP="00F64D58">
            <w:pPr>
              <w:widowControl w:val="0"/>
            </w:pPr>
            <w:r>
              <w:t>CFC114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3C19F" w14:textId="77777777" w:rsidR="00F64D58" w:rsidRDefault="00F64D58" w:rsidP="00F64D58">
            <w:r>
              <w:t>1,2-Dichlorotetrafluoroethane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79B6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15918" w14:textId="77777777" w:rsidR="00F64D58" w:rsidRDefault="00F64D58" w:rsidP="00F64D58">
            <w:pPr>
              <w:widowControl w:val="0"/>
            </w:pPr>
            <w:r>
              <w:t>76-14-2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1A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C8FF80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3A678" w14:textId="77777777" w:rsidR="00F64D58" w:rsidRDefault="00F64D58" w:rsidP="00F64D58">
            <w:pPr>
              <w:widowControl w:val="0"/>
            </w:pPr>
            <w:r>
              <w:t>CFC115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604B6" w14:textId="77777777" w:rsidR="00F64D58" w:rsidRDefault="00F64D58" w:rsidP="00F64D58">
            <w:proofErr w:type="spellStart"/>
            <w:r>
              <w:t>Chloropentafluoroethane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FA00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ClF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ABADC" w14:textId="77777777" w:rsidR="00F64D58" w:rsidRDefault="00F64D58" w:rsidP="00F64D58">
            <w:pPr>
              <w:widowControl w:val="0"/>
            </w:pPr>
            <w:r>
              <w:t>76-15-3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F31A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18BF23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B1F34" w14:textId="77777777" w:rsidR="00F64D58" w:rsidRDefault="00F64D58" w:rsidP="00F64D58">
            <w:pPr>
              <w:widowControl w:val="0"/>
            </w:pPr>
            <w:r>
              <w:t>C2F6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8CEA2" w14:textId="77777777" w:rsidR="00F64D58" w:rsidRDefault="00F64D58" w:rsidP="00F64D58">
            <w:r>
              <w:t>Hexafluoroethane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BCDE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7FC53" w14:textId="77777777" w:rsidR="00F64D58" w:rsidRDefault="00F64D58" w:rsidP="00F64D58">
            <w:pPr>
              <w:widowControl w:val="0"/>
            </w:pPr>
            <w:r>
              <w:t>76-16-4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7E65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DA9E94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80FAF" w14:textId="77777777" w:rsidR="00F64D58" w:rsidRDefault="00F64D58" w:rsidP="00F64D58">
            <w:pPr>
              <w:widowControl w:val="0"/>
            </w:pPr>
            <w:r>
              <w:lastRenderedPageBreak/>
              <w:t>H1202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E6F08" w14:textId="77777777" w:rsidR="00F64D58" w:rsidRDefault="00F64D58" w:rsidP="00F64D58">
            <w:proofErr w:type="spellStart"/>
            <w:r>
              <w:t>Dibromodifluoromethane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68A8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CBr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D55C0" w14:textId="77777777" w:rsidR="00F64D58" w:rsidRDefault="00F64D58" w:rsidP="00F64D58">
            <w:pPr>
              <w:widowControl w:val="0"/>
            </w:pPr>
            <w:r>
              <w:t>75-61-6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F987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E0EDD3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6F18D" w14:textId="77777777" w:rsidR="00F64D58" w:rsidRDefault="00F64D58" w:rsidP="00F64D58">
            <w:pPr>
              <w:widowControl w:val="0"/>
            </w:pPr>
            <w:r>
              <w:t>H1211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DA73B" w14:textId="77777777" w:rsidR="00F64D58" w:rsidRDefault="00F64D58" w:rsidP="00F64D58">
            <w:r>
              <w:t>Bromochlorodifluoromethane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569C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CBrClF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23D4" w14:textId="77777777" w:rsidR="00F64D58" w:rsidRDefault="00F64D58" w:rsidP="00F64D58">
            <w:pPr>
              <w:widowControl w:val="0"/>
            </w:pPr>
            <w:r>
              <w:t>353-59-3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6224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DED5F2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91B82" w14:textId="77777777" w:rsidR="00F64D58" w:rsidRDefault="00F64D58" w:rsidP="00F64D58">
            <w:pPr>
              <w:widowControl w:val="0"/>
            </w:pPr>
            <w:r>
              <w:t>H1301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14196" w14:textId="77777777" w:rsidR="00F64D58" w:rsidRDefault="00F64D58" w:rsidP="00F64D58">
            <w:proofErr w:type="spellStart"/>
            <w:r>
              <w:t>Bromotrifluoromethane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DFEF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CBrF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B4403" w14:textId="77777777" w:rsidR="00F64D58" w:rsidRDefault="00F64D58" w:rsidP="00F64D58">
            <w:pPr>
              <w:widowControl w:val="0"/>
            </w:pPr>
            <w:r>
              <w:t>75-63-8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D11B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9EF5EE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8A566" w14:textId="77777777" w:rsidR="00F64D58" w:rsidRDefault="00F64D58" w:rsidP="00F64D58">
            <w:pPr>
              <w:widowControl w:val="0"/>
            </w:pPr>
            <w:r>
              <w:t>H2402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E1D7C" w14:textId="77777777" w:rsidR="00F64D58" w:rsidRDefault="00F64D58" w:rsidP="00F64D58">
            <w:r>
              <w:t>1,2-Dibromotetrafluoroethane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DF94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Br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2EAE" w14:textId="77777777" w:rsidR="00F64D58" w:rsidRDefault="00F64D58" w:rsidP="00F64D58">
            <w:pPr>
              <w:widowControl w:val="0"/>
            </w:pPr>
            <w:r>
              <w:t>124-73-2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5A10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600538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80008" w14:textId="77777777" w:rsidR="00F64D58" w:rsidRDefault="00F64D58" w:rsidP="00F64D58">
            <w:pPr>
              <w:widowControl w:val="0"/>
            </w:pPr>
            <w:r>
              <w:t>HCFC123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61D61" w14:textId="77777777" w:rsidR="00F64D58" w:rsidRDefault="00F64D58" w:rsidP="00F64D58">
            <w:r>
              <w:t>1,1-Dichloro-2,2,2-trifluoroethane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1F05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HCl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E6591" w14:textId="77777777" w:rsidR="00F64D58" w:rsidRDefault="00F64D58" w:rsidP="00F64D58">
            <w:pPr>
              <w:widowControl w:val="0"/>
            </w:pPr>
            <w:r>
              <w:t>306-83-2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B405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AE9E16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20B0F" w14:textId="77777777" w:rsidR="00F64D58" w:rsidRDefault="00F64D58" w:rsidP="00F64D58">
            <w:pPr>
              <w:widowControl w:val="0"/>
            </w:pPr>
            <w:r>
              <w:t>HCFC124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F1930" w14:textId="77777777" w:rsidR="00F64D58" w:rsidRDefault="00F64D58" w:rsidP="00F64D58">
            <w:r>
              <w:t>1-Chloro-1,2,2,2-tetrafluoroethane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61F0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HClF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37A9" w14:textId="77777777" w:rsidR="00F64D58" w:rsidRDefault="00F64D58" w:rsidP="00F64D58">
            <w:pPr>
              <w:widowControl w:val="0"/>
            </w:pPr>
            <w:r>
              <w:t>2837-89-0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4478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07A582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95648" w14:textId="77777777" w:rsidR="00F64D58" w:rsidRDefault="00F64D58" w:rsidP="00F64D58">
            <w:pPr>
              <w:widowControl w:val="0"/>
            </w:pPr>
            <w:r>
              <w:t>HCFC141b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FD987" w14:textId="77777777" w:rsidR="00F64D58" w:rsidRDefault="00F64D58" w:rsidP="00F64D58">
            <w:r>
              <w:t>1,1-Dichloro-1-fluoroethane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8F3E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28371" w14:textId="77777777" w:rsidR="00F64D58" w:rsidRDefault="00F64D58" w:rsidP="00F64D58">
            <w:pPr>
              <w:widowControl w:val="0"/>
            </w:pPr>
            <w:r>
              <w:t>1717-00-6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976A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B49BFB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5E9A6" w14:textId="77777777" w:rsidR="00F64D58" w:rsidRDefault="00F64D58" w:rsidP="00F64D58">
            <w:pPr>
              <w:widowControl w:val="0"/>
            </w:pPr>
            <w:r>
              <w:t>HCFC142b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178B2" w14:textId="77777777" w:rsidR="00F64D58" w:rsidRDefault="00F64D58" w:rsidP="00F64D58">
            <w:r>
              <w:t>1-Chloro-1,1-difluoroethane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0140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ClF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C9EA4" w14:textId="77777777" w:rsidR="00F64D58" w:rsidRDefault="00F64D58" w:rsidP="00F64D58">
            <w:pPr>
              <w:widowControl w:val="0"/>
            </w:pPr>
            <w:r>
              <w:t>75-68-3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ED47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6D768F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D555B" w14:textId="77777777" w:rsidR="00F64D58" w:rsidRDefault="00F64D58" w:rsidP="00F64D58">
            <w:pPr>
              <w:widowControl w:val="0"/>
            </w:pPr>
            <w:r>
              <w:t>HCFC133a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05786" w14:textId="77777777" w:rsidR="00F64D58" w:rsidRDefault="00F64D58" w:rsidP="00F64D58">
            <w:r>
              <w:t>1-Chloro-2,2,2-trifluoroethane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ABD3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ClF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9EBD5" w14:textId="77777777" w:rsidR="00F64D58" w:rsidRDefault="00F64D58" w:rsidP="00F64D58">
            <w:pPr>
              <w:widowControl w:val="0"/>
            </w:pPr>
            <w:r>
              <w:t>75-88-7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8FFB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61B787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3E418" w14:textId="77777777" w:rsidR="00F64D58" w:rsidRDefault="00F64D58" w:rsidP="00F64D58">
            <w:pPr>
              <w:widowControl w:val="0"/>
            </w:pPr>
            <w:r>
              <w:t>HCFC21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21DF2" w14:textId="77777777" w:rsidR="00F64D58" w:rsidRDefault="00F64D58" w:rsidP="00F64D58">
            <w:r>
              <w:t>Dichlorofluoromethane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3B3B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CHCl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2556A" w14:textId="77777777" w:rsidR="00F64D58" w:rsidRDefault="00F64D58" w:rsidP="00F64D58">
            <w:pPr>
              <w:widowControl w:val="0"/>
            </w:pPr>
            <w:r>
              <w:t>75-43-4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3867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6ED872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8A41A" w14:textId="77777777" w:rsidR="00F64D58" w:rsidRDefault="00F64D58" w:rsidP="00F64D58">
            <w:pPr>
              <w:widowControl w:val="0"/>
            </w:pPr>
            <w:r>
              <w:t>HCFC22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C487F" w14:textId="77777777" w:rsidR="00F64D58" w:rsidRDefault="00F64D58" w:rsidP="00F64D58">
            <w:r>
              <w:t>Chlorodifluoromethane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5FBD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CHClF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A45F0" w14:textId="77777777" w:rsidR="00F64D58" w:rsidRDefault="00F64D58" w:rsidP="00F64D58">
            <w:pPr>
              <w:widowControl w:val="0"/>
            </w:pPr>
            <w:r>
              <w:t>75-45-6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9C6D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315ADE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70910" w14:textId="77777777" w:rsidR="00F64D58" w:rsidRDefault="00F64D58" w:rsidP="00F64D58">
            <w:pPr>
              <w:widowControl w:val="0"/>
            </w:pPr>
            <w:r>
              <w:t>HFC125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6423" w14:textId="77777777" w:rsidR="00F64D58" w:rsidRDefault="00F64D58" w:rsidP="00F64D58">
            <w:proofErr w:type="spellStart"/>
            <w:r>
              <w:t>Pentafluoroethane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5447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HF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07A73" w14:textId="77777777" w:rsidR="00F64D58" w:rsidRDefault="00F64D58" w:rsidP="00F64D58">
            <w:pPr>
              <w:widowControl w:val="0"/>
            </w:pPr>
            <w:r>
              <w:t>354-33-6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652D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16A53A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CFA37" w14:textId="77777777" w:rsidR="00F64D58" w:rsidRDefault="00F64D58" w:rsidP="00F64D58">
            <w:pPr>
              <w:widowControl w:val="0"/>
            </w:pPr>
            <w:r>
              <w:t>HFC134a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7E985" w14:textId="77777777" w:rsidR="00F64D58" w:rsidRDefault="00F64D58" w:rsidP="00F64D58">
            <w:r>
              <w:t>1,1,1,2-Tetrafluoroethane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6F7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F8531" w14:textId="77777777" w:rsidR="00F64D58" w:rsidRDefault="00F64D58" w:rsidP="00F64D58">
            <w:pPr>
              <w:widowControl w:val="0"/>
            </w:pPr>
            <w:r>
              <w:t>811-97-2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59BE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C48D2A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8CC" w14:textId="77777777" w:rsidR="00F64D58" w:rsidRDefault="00F64D58" w:rsidP="00F64D58">
            <w:pPr>
              <w:widowControl w:val="0"/>
            </w:pPr>
            <w:r>
              <w:t>HFC143a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A7D4A" w14:textId="77777777" w:rsidR="00F64D58" w:rsidRDefault="00F64D58" w:rsidP="00F64D58">
            <w:r>
              <w:t>1,1,1-Trifluoroethane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535A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93E16" w14:textId="77777777" w:rsidR="00F64D58" w:rsidRDefault="00F64D58" w:rsidP="00F64D58">
            <w:pPr>
              <w:widowControl w:val="0"/>
            </w:pPr>
            <w:r>
              <w:t>420-46-2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F9EB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04A7A1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7553F" w14:textId="77777777" w:rsidR="00F64D58" w:rsidRDefault="00F64D58" w:rsidP="00F64D58">
            <w:pPr>
              <w:widowControl w:val="0"/>
            </w:pPr>
            <w:r>
              <w:t>HFC152a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E2B6D" w14:textId="77777777" w:rsidR="00F64D58" w:rsidRDefault="00F64D58" w:rsidP="00F64D58">
            <w:r>
              <w:t>1,1-Difluoroethane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4D0C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98C5A" w14:textId="77777777" w:rsidR="00F64D58" w:rsidRDefault="00F64D58" w:rsidP="00F64D58">
            <w:pPr>
              <w:widowControl w:val="0"/>
            </w:pPr>
            <w:r>
              <w:t>75-37-6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A256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627641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9FC94" w14:textId="77777777" w:rsidR="00F64D58" w:rsidRDefault="00F64D58" w:rsidP="00F64D58">
            <w:pPr>
              <w:widowControl w:val="0"/>
            </w:pPr>
            <w:r>
              <w:t>C3F8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B6CCA" w14:textId="77777777" w:rsidR="00F64D58" w:rsidRDefault="00F64D58" w:rsidP="00F64D58">
            <w:proofErr w:type="spellStart"/>
            <w:r>
              <w:t>Octafluoropropane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975F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F9D36" w14:textId="77777777" w:rsidR="00F64D58" w:rsidRDefault="00F64D58" w:rsidP="00F64D58">
            <w:pPr>
              <w:widowControl w:val="0"/>
            </w:pPr>
            <w:r>
              <w:t>76-19-7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EEC9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817202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80E0A" w14:textId="77777777" w:rsidR="00F64D58" w:rsidRDefault="00F64D58" w:rsidP="00F64D58">
            <w:pPr>
              <w:widowControl w:val="0"/>
            </w:pPr>
            <w:r>
              <w:t>HFC23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F723F" w14:textId="77777777" w:rsidR="00F64D58" w:rsidRDefault="00F64D58" w:rsidP="00F64D58">
            <w:proofErr w:type="spellStart"/>
            <w:r>
              <w:t>Trifluoromethane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EA1D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CHF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3B5D6" w14:textId="77777777" w:rsidR="00F64D58" w:rsidRDefault="00F64D58" w:rsidP="00F64D58">
            <w:pPr>
              <w:widowControl w:val="0"/>
            </w:pPr>
            <w:r>
              <w:t>75-46-7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887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9FBBBB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8AF91" w14:textId="77777777" w:rsidR="00F64D58" w:rsidRDefault="00F64D58" w:rsidP="00F64D58">
            <w:pPr>
              <w:widowControl w:val="0"/>
            </w:pPr>
            <w:r>
              <w:t>HFC227ea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400C8" w14:textId="77777777" w:rsidR="00F64D58" w:rsidRDefault="00F64D58" w:rsidP="00F64D58">
            <w:r>
              <w:t>1,1,1,2,3,3,3-Heptafluoropropane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EA77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HF</w:t>
            </w:r>
            <w:r>
              <w:rPr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C2E0A" w14:textId="77777777" w:rsidR="00F64D58" w:rsidRDefault="00F64D58" w:rsidP="00F64D58">
            <w:pPr>
              <w:widowControl w:val="0"/>
            </w:pPr>
            <w:r>
              <w:t>431-89-0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F285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2B70BC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C5B94" w14:textId="77777777" w:rsidR="00F64D58" w:rsidRDefault="00F64D58" w:rsidP="00F64D58">
            <w:pPr>
              <w:widowControl w:val="0"/>
            </w:pPr>
            <w:r>
              <w:t>HFC32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21448" w14:textId="77777777" w:rsidR="00F64D58" w:rsidRDefault="00F64D58" w:rsidP="00F64D58">
            <w:r>
              <w:t>Difluoromethane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0EDF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6E8F6" w14:textId="77777777" w:rsidR="00F64D58" w:rsidRDefault="00F64D58" w:rsidP="00F64D58">
            <w:pPr>
              <w:widowControl w:val="0"/>
            </w:pPr>
            <w:r>
              <w:t>75-10-5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40E5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573EA3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C9C66" w14:textId="77777777" w:rsidR="00F64D58" w:rsidRDefault="00F64D58" w:rsidP="00F64D58">
            <w:pPr>
              <w:widowControl w:val="0"/>
            </w:pPr>
            <w:r>
              <w:t>HFC365mfc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8E898" w14:textId="77777777" w:rsidR="00F64D58" w:rsidRDefault="00F64D58" w:rsidP="00F64D58">
            <w:r>
              <w:t>1,1,1,3,3-Pentafluorobutane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FEC8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0F02C" w14:textId="77777777" w:rsidR="00F64D58" w:rsidRDefault="00F64D58" w:rsidP="00F64D58">
            <w:pPr>
              <w:widowControl w:val="0"/>
            </w:pPr>
            <w:r>
              <w:t>406-58-6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AA3A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8F7C6D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4FEA" w14:textId="77777777" w:rsidR="00F64D58" w:rsidRDefault="00F64D58" w:rsidP="00F64D58">
            <w:pPr>
              <w:widowControl w:val="0"/>
            </w:pPr>
            <w:r>
              <w:t>HFC236fa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FC197" w14:textId="77777777" w:rsidR="00F64D58" w:rsidRDefault="00F64D58" w:rsidP="00F64D58">
            <w:r>
              <w:t>1,1,1,3,3,3-Hexafluoropropane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281D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F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AFF1A" w14:textId="77777777" w:rsidR="00F64D58" w:rsidRDefault="00F64D58" w:rsidP="00F64D58">
            <w:pPr>
              <w:widowControl w:val="0"/>
            </w:pPr>
            <w:r>
              <w:t>690-39-1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9498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3F4DBC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51D46" w14:textId="77777777" w:rsidR="00F64D58" w:rsidRDefault="00F64D58" w:rsidP="00F64D58">
            <w:pPr>
              <w:widowControl w:val="0"/>
            </w:pPr>
            <w:proofErr w:type="spellStart"/>
            <w:r>
              <w:t>ClBenzene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0CC1E" w14:textId="77777777" w:rsidR="00F64D58" w:rsidRDefault="00F64D58" w:rsidP="00F64D58">
            <w:r>
              <w:t>Chlorobenzene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34B8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Cl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54F77" w14:textId="77777777" w:rsidR="00F64D58" w:rsidRDefault="00F64D58" w:rsidP="00F64D58">
            <w:pPr>
              <w:widowControl w:val="0"/>
            </w:pPr>
            <w:r>
              <w:t>108-90-7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63E6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6F9FF3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FF30E" w14:textId="77777777" w:rsidR="00F64D58" w:rsidRDefault="00F64D58" w:rsidP="00F64D58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C156F" w14:textId="77777777" w:rsidR="00F64D58" w:rsidRDefault="00F64D58" w:rsidP="00F64D58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F29BF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19034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5F2A1" w14:textId="77777777" w:rsidR="00F64D58" w:rsidRDefault="00F64D58" w:rsidP="00F64D58">
            <w:pPr>
              <w:widowControl w:val="0"/>
            </w:pPr>
          </w:p>
        </w:tc>
      </w:tr>
      <w:tr w:rsidR="00F64D58" w14:paraId="310B1551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12DE8" w14:textId="77777777" w:rsidR="00F64D58" w:rsidRDefault="00F64D58" w:rsidP="00F64D58">
            <w:pPr>
              <w:widowControl w:val="0"/>
              <w:rPr>
                <w:b/>
              </w:rPr>
            </w:pPr>
            <w:r>
              <w:rPr>
                <w:b/>
              </w:rPr>
              <w:t>Hydrocarbons: Alkanes, Alkenes, and Alkynes</w:t>
            </w:r>
          </w:p>
        </w:tc>
      </w:tr>
      <w:tr w:rsidR="00F64D58" w14:paraId="48405E5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D9DF8" w14:textId="77777777" w:rsidR="00F64D58" w:rsidRDefault="00F64D58" w:rsidP="00F64D58">
            <w:pPr>
              <w:widowControl w:val="0"/>
            </w:pPr>
            <w:r>
              <w:t>CH4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1E8E5" w14:textId="77777777" w:rsidR="00F64D58" w:rsidRDefault="00F64D58" w:rsidP="00F64D58">
            <w:r>
              <w:t>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05CB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1321E" w14:textId="77777777" w:rsidR="00F64D58" w:rsidRDefault="00F64D58" w:rsidP="00F64D58">
            <w:pPr>
              <w:widowControl w:val="0"/>
            </w:pPr>
            <w:r>
              <w:t>74-82-8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C82B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60F39E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FBC44" w14:textId="77777777" w:rsidR="00F64D58" w:rsidRDefault="00F64D58" w:rsidP="00F64D58">
            <w:pPr>
              <w:widowControl w:val="0"/>
            </w:pPr>
            <w:r>
              <w:t>x13CH4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6714B" w14:textId="77777777" w:rsidR="00F64D58" w:rsidRDefault="00F64D58" w:rsidP="00F64D58">
            <w:r>
              <w:rPr>
                <w:vertAlign w:val="superscript"/>
              </w:rPr>
              <w:t>13</w:t>
            </w:r>
            <w:r>
              <w:t xml:space="preserve">CH4-Methane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51600" w14:textId="77777777" w:rsidR="00F64D58" w:rsidRDefault="00F64D58" w:rsidP="00F64D58">
            <w:r>
              <w:rPr>
                <w:sz w:val="25"/>
                <w:szCs w:val="25"/>
                <w:highlight w:val="white"/>
                <w:vertAlign w:val="superscript"/>
              </w:rPr>
              <w:t>13</w:t>
            </w:r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9C9FA" w14:textId="77777777" w:rsidR="00F64D58" w:rsidRDefault="00F64D58" w:rsidP="00F64D58">
            <w:pPr>
              <w:widowControl w:val="0"/>
            </w:pPr>
            <w:r>
              <w:t>14762-74-4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65CB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674E45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D7549" w14:textId="77777777" w:rsidR="00F64D58" w:rsidRDefault="00F64D58" w:rsidP="00F64D58">
            <w:pPr>
              <w:widowControl w:val="0"/>
            </w:pPr>
            <w:r>
              <w:t>x14CH4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962F5" w14:textId="77777777" w:rsidR="00F64D58" w:rsidRDefault="00F64D58" w:rsidP="00F64D58">
            <w:r>
              <w:t>14CH4-Methane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65182" w14:textId="77777777" w:rsidR="00F64D58" w:rsidRDefault="00F64D58" w:rsidP="00F64D58">
            <w:r>
              <w:rPr>
                <w:sz w:val="25"/>
                <w:szCs w:val="25"/>
                <w:highlight w:val="white"/>
                <w:vertAlign w:val="superscript"/>
              </w:rPr>
              <w:t>14</w:t>
            </w:r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1AF7C" w14:textId="77777777" w:rsidR="00F64D58" w:rsidRDefault="00F64D58" w:rsidP="00F64D58">
            <w:pPr>
              <w:widowControl w:val="0"/>
            </w:pPr>
            <w:r>
              <w:t>2772-68-1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5F7E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FDB5F0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89BA6" w14:textId="77777777" w:rsidR="00F64D58" w:rsidRDefault="00F64D58" w:rsidP="00F64D58">
            <w:pPr>
              <w:widowControl w:val="0"/>
            </w:pPr>
            <w:r>
              <w:lastRenderedPageBreak/>
              <w:t>CH3D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7F210" w14:textId="77777777" w:rsidR="00F64D58" w:rsidRDefault="00F64D58" w:rsidP="00F64D58">
            <w:r>
              <w:t>CH3D-Methane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E49F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D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7A5C1" w14:textId="77777777" w:rsidR="00F64D58" w:rsidRDefault="00F64D58" w:rsidP="00F64D58">
            <w:pPr>
              <w:widowControl w:val="0"/>
            </w:pPr>
            <w:r>
              <w:t>676-49-3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E929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B34B38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9B97C" w14:textId="77777777" w:rsidR="00F64D58" w:rsidRDefault="00F64D58" w:rsidP="00F64D58">
            <w:pPr>
              <w:widowControl w:val="0"/>
            </w:pPr>
            <w:r>
              <w:t>Ethane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D7C05" w14:textId="77777777" w:rsidR="00F64D58" w:rsidRDefault="00F64D58" w:rsidP="00F64D58">
            <w:r>
              <w:t>Ethane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BD1F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1C36C" w14:textId="77777777" w:rsidR="00F64D58" w:rsidRDefault="00F64D58" w:rsidP="00F64D58">
            <w:pPr>
              <w:widowControl w:val="0"/>
            </w:pPr>
            <w:r>
              <w:t>74-84-0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2DAE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9CB8A5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6F855" w14:textId="77777777" w:rsidR="00F64D58" w:rsidRDefault="00F64D58" w:rsidP="00F64D58">
            <w:pPr>
              <w:widowControl w:val="0"/>
            </w:pPr>
            <w:r>
              <w:t>Ethene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1D5FA" w14:textId="77777777" w:rsidR="00F64D58" w:rsidRDefault="00F64D58" w:rsidP="00F64D58">
            <w:r>
              <w:t>Ethene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AD6D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03200" w14:textId="77777777" w:rsidR="00F64D58" w:rsidRDefault="00F64D58" w:rsidP="00F64D58">
            <w:pPr>
              <w:widowControl w:val="0"/>
            </w:pPr>
            <w:r>
              <w:t>74-85-1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AD93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1BF7DC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7EFE6" w14:textId="77777777" w:rsidR="00F64D58" w:rsidRDefault="00F64D58" w:rsidP="00F64D58">
            <w:pPr>
              <w:widowControl w:val="0"/>
            </w:pPr>
            <w:r>
              <w:t>Ethyne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B036E" w14:textId="77777777" w:rsidR="00F64D58" w:rsidRDefault="00F64D58" w:rsidP="00F64D58">
            <w:r>
              <w:t>Ethyne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F414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7B149" w14:textId="77777777" w:rsidR="00F64D58" w:rsidRDefault="00F64D58" w:rsidP="00F64D58">
            <w:pPr>
              <w:widowControl w:val="0"/>
            </w:pPr>
            <w:r>
              <w:t>74-86-2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9005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D781C9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9D3AD" w14:textId="77777777" w:rsidR="00F64D58" w:rsidRDefault="00F64D58" w:rsidP="00F64D58">
            <w:pPr>
              <w:widowControl w:val="0"/>
            </w:pPr>
            <w:r>
              <w:t>Propane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A6226" w14:textId="77777777" w:rsidR="00F64D58" w:rsidRDefault="00F64D58" w:rsidP="00F64D58">
            <w:r>
              <w:t>Propane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41E8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3E8E6" w14:textId="77777777" w:rsidR="00F64D58" w:rsidRDefault="00F64D58" w:rsidP="00F64D58">
            <w:pPr>
              <w:widowControl w:val="0"/>
            </w:pPr>
            <w:r>
              <w:t>74-98-6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AA0D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1E4CD1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C8159" w14:textId="77777777" w:rsidR="00F64D58" w:rsidRDefault="00F64D58" w:rsidP="00F64D58">
            <w:pPr>
              <w:widowControl w:val="0"/>
            </w:pPr>
            <w:r>
              <w:t>Propene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B26A6" w14:textId="77777777" w:rsidR="00F64D58" w:rsidRDefault="00F64D58" w:rsidP="00F64D58">
            <w:r>
              <w:t>Propene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676B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4033E" w14:textId="77777777" w:rsidR="00F64D58" w:rsidRDefault="00F64D58" w:rsidP="00F64D58">
            <w:pPr>
              <w:widowControl w:val="0"/>
            </w:pPr>
            <w:r>
              <w:t>0115-07-01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D626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D1EABF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C52EE" w14:textId="77777777" w:rsidR="00F64D58" w:rsidRDefault="00F64D58" w:rsidP="00F64D58">
            <w:pPr>
              <w:widowControl w:val="0"/>
            </w:pPr>
            <w:r>
              <w:t>Propyne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64610" w14:textId="77777777" w:rsidR="00F64D58" w:rsidRDefault="00F64D58" w:rsidP="00F64D58">
            <w:r>
              <w:t>Propyne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A7FD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8605C" w14:textId="77777777" w:rsidR="00F64D58" w:rsidRDefault="00F64D58" w:rsidP="00F64D58">
            <w:pPr>
              <w:widowControl w:val="0"/>
            </w:pPr>
            <w:r>
              <w:t>74-99-7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574C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7E6FAD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83E94" w14:textId="77777777" w:rsidR="00F64D58" w:rsidRDefault="00F64D58" w:rsidP="00F64D58">
            <w:pPr>
              <w:widowControl w:val="0"/>
            </w:pPr>
            <w:proofErr w:type="spellStart"/>
            <w:r>
              <w:t>Propadiene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5ACC6" w14:textId="77777777" w:rsidR="00F64D58" w:rsidRDefault="00F64D58" w:rsidP="00F64D58">
            <w:proofErr w:type="spellStart"/>
            <w:r>
              <w:t>Propadiene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20F4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01D0A" w14:textId="77777777" w:rsidR="00F64D58" w:rsidRDefault="00F64D58" w:rsidP="00F64D58">
            <w:pPr>
              <w:widowControl w:val="0"/>
            </w:pPr>
            <w:r>
              <w:t>463-49-0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6B5B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D92258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1C226" w14:textId="77777777" w:rsidR="00F64D58" w:rsidRDefault="00F64D58" w:rsidP="00F64D58">
            <w:pPr>
              <w:widowControl w:val="0"/>
            </w:pPr>
            <w:proofErr w:type="spellStart"/>
            <w:r>
              <w:t>nButane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226E9" w14:textId="77777777" w:rsidR="00F64D58" w:rsidRDefault="00F64D58" w:rsidP="00F64D58">
            <w:r>
              <w:t>n-Butane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BA34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353BF" w14:textId="77777777" w:rsidR="00F64D58" w:rsidRDefault="00F64D58" w:rsidP="00F64D58">
            <w:pPr>
              <w:widowControl w:val="0"/>
            </w:pPr>
            <w:r>
              <w:t>106-97-8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0C3B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A3A25D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61C75" w14:textId="77777777" w:rsidR="00F64D58" w:rsidRDefault="00F64D58" w:rsidP="00F64D58">
            <w:pPr>
              <w:widowControl w:val="0"/>
            </w:pPr>
            <w:proofErr w:type="spellStart"/>
            <w:r>
              <w:t>iButane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E96BC" w14:textId="77777777" w:rsidR="00F64D58" w:rsidRDefault="00F64D58" w:rsidP="00F64D58">
            <w:r>
              <w:t>Isobutane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9892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F9BB9" w14:textId="77777777" w:rsidR="00F64D58" w:rsidRDefault="00F64D58" w:rsidP="00F64D58">
            <w:pPr>
              <w:widowControl w:val="0"/>
            </w:pPr>
            <w:r>
              <w:t>75-28-5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5DA0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CD0259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BA1FF" w14:textId="77777777" w:rsidR="00F64D58" w:rsidRDefault="00F64D58" w:rsidP="00F64D58">
            <w:pPr>
              <w:widowControl w:val="0"/>
            </w:pPr>
            <w:proofErr w:type="spellStart"/>
            <w:r>
              <w:t>iButene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28024" w14:textId="77777777" w:rsidR="00F64D58" w:rsidRDefault="00F64D58" w:rsidP="00F64D58">
            <w:r>
              <w:t>Isobutene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AAA0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91321" w14:textId="77777777" w:rsidR="00F64D58" w:rsidRDefault="00F64D58" w:rsidP="00F64D58">
            <w:pPr>
              <w:widowControl w:val="0"/>
            </w:pPr>
            <w:r>
              <w:t>0115-11-7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F8AE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1F2E9B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01AD" w14:textId="77777777" w:rsidR="00F64D58" w:rsidRDefault="00F64D58" w:rsidP="00F64D58">
            <w:pPr>
              <w:widowControl w:val="0"/>
            </w:pPr>
            <w:r>
              <w:t>x1Butene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D3D89" w14:textId="77777777" w:rsidR="00F64D58" w:rsidRDefault="00F64D58" w:rsidP="00F64D58">
            <w:r>
              <w:t>1-Butene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E9BF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3366A" w14:textId="77777777" w:rsidR="00F64D58" w:rsidRDefault="00F64D58" w:rsidP="00F64D58">
            <w:pPr>
              <w:widowControl w:val="0"/>
            </w:pPr>
            <w:r>
              <w:t>106-98-9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B63D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FECA77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799B" w14:textId="77777777" w:rsidR="00F64D58" w:rsidRDefault="00F64D58" w:rsidP="00F64D58">
            <w:pPr>
              <w:widowControl w:val="0"/>
            </w:pPr>
            <w:r>
              <w:t>iButene1Butene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24DF" w14:textId="77777777" w:rsidR="00F64D58" w:rsidRDefault="00F64D58" w:rsidP="00F64D58">
            <w:r>
              <w:t>Sum of Isobutene and 1-Butene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658B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5B521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26E41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6AFCB4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0E016" w14:textId="77777777" w:rsidR="00F64D58" w:rsidRDefault="00F64D58" w:rsidP="00F64D58">
            <w:pPr>
              <w:widowControl w:val="0"/>
            </w:pPr>
            <w:r>
              <w:t>c2Butene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188D4" w14:textId="77777777" w:rsidR="00F64D58" w:rsidRDefault="00F64D58" w:rsidP="00F64D58">
            <w:r>
              <w:t>cis-2-Butene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B08E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06DBC" w14:textId="77777777" w:rsidR="00F64D58" w:rsidRDefault="00F64D58" w:rsidP="00F64D58">
            <w:pPr>
              <w:widowControl w:val="0"/>
            </w:pPr>
            <w:r>
              <w:t>590-18-1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EC8F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0EEB38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70538" w14:textId="77777777" w:rsidR="00F64D58" w:rsidRDefault="00F64D58" w:rsidP="00F64D58">
            <w:pPr>
              <w:widowControl w:val="0"/>
            </w:pPr>
            <w:r>
              <w:t>t2Butene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FEA52" w14:textId="77777777" w:rsidR="00F64D58" w:rsidRDefault="00F64D58" w:rsidP="00F64D58">
            <w:r>
              <w:t>trans-2-Butene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D0F6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3A993" w14:textId="77777777" w:rsidR="00F64D58" w:rsidRDefault="00F64D58" w:rsidP="00F64D58">
            <w:pPr>
              <w:widowControl w:val="0"/>
            </w:pPr>
            <w:r>
              <w:t>624-64-6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D1BC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7032D5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9F1A0" w14:textId="77777777" w:rsidR="00F64D58" w:rsidRDefault="00F64D58" w:rsidP="00F64D58">
            <w:pPr>
              <w:widowControl w:val="0"/>
            </w:pPr>
            <w:proofErr w:type="spellStart"/>
            <w:r>
              <w:t>CycButane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747CA" w14:textId="77777777" w:rsidR="00F64D58" w:rsidRDefault="00F64D58" w:rsidP="00F64D58">
            <w:proofErr w:type="spellStart"/>
            <w:r>
              <w:t>Cyclobutane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9E0D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40E8B" w14:textId="77777777" w:rsidR="00F64D58" w:rsidRDefault="00F64D58" w:rsidP="00F64D58">
            <w:pPr>
              <w:widowControl w:val="0"/>
            </w:pPr>
            <w:r>
              <w:t>287-23-0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ED44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B5A92F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04D1C" w14:textId="77777777" w:rsidR="00F64D58" w:rsidRDefault="00F64D58" w:rsidP="00F64D58">
            <w:pPr>
              <w:widowControl w:val="0"/>
            </w:pPr>
            <w:r>
              <w:t>Butadiene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AFC78" w14:textId="77777777" w:rsidR="00F64D58" w:rsidRDefault="00F64D58" w:rsidP="00F64D58">
            <w:r>
              <w:t>1,3-Butadiene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4648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08BB2" w14:textId="77777777" w:rsidR="00F64D58" w:rsidRDefault="00F64D58" w:rsidP="00F64D58">
            <w:pPr>
              <w:widowControl w:val="0"/>
            </w:pPr>
            <w:r>
              <w:t>106-99-0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BF59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AA43C5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46B56" w14:textId="77777777" w:rsidR="00F64D58" w:rsidRDefault="00F64D58" w:rsidP="00F64D58">
            <w:pPr>
              <w:widowControl w:val="0"/>
            </w:pPr>
            <w:proofErr w:type="spellStart"/>
            <w:r>
              <w:t>nPentane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6B423" w14:textId="77777777" w:rsidR="00F64D58" w:rsidRDefault="00F64D58" w:rsidP="00F64D58">
            <w:r>
              <w:t>n-Pentane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959C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66143" w14:textId="77777777" w:rsidR="00F64D58" w:rsidRDefault="00F64D58" w:rsidP="00F64D58">
            <w:pPr>
              <w:widowControl w:val="0"/>
            </w:pPr>
            <w:r>
              <w:t>109-66-0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E411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E43798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CA548" w14:textId="77777777" w:rsidR="00F64D58" w:rsidRDefault="00F64D58" w:rsidP="00F64D58">
            <w:pPr>
              <w:widowControl w:val="0"/>
            </w:pPr>
            <w:proofErr w:type="spellStart"/>
            <w:r>
              <w:t>iPentane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DB1C4" w14:textId="77777777" w:rsidR="00F64D58" w:rsidRDefault="00F64D58" w:rsidP="00F64D58">
            <w:r>
              <w:t>Isopentane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99AA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EA21A" w14:textId="77777777" w:rsidR="00F64D58" w:rsidRDefault="00F64D58" w:rsidP="00F64D58">
            <w:pPr>
              <w:widowControl w:val="0"/>
            </w:pPr>
            <w:r>
              <w:t>78-78-4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DAA8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B7563D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9CEEA" w14:textId="77777777" w:rsidR="00F64D58" w:rsidRDefault="00F64D58" w:rsidP="00F64D58">
            <w:pPr>
              <w:widowControl w:val="0"/>
            </w:pPr>
            <w:r>
              <w:t>Neopentane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3BA8E" w14:textId="77777777" w:rsidR="00F64D58" w:rsidRDefault="00F64D58" w:rsidP="00F64D58">
            <w:r>
              <w:t>Neopentane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8A15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36D70" w14:textId="77777777" w:rsidR="00F64D58" w:rsidRDefault="00F64D58" w:rsidP="00F64D58">
            <w:pPr>
              <w:widowControl w:val="0"/>
            </w:pPr>
            <w:r>
              <w:t>463-82-1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A36C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B406D4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E5D5" w14:textId="77777777" w:rsidR="00F64D58" w:rsidRDefault="00F64D58" w:rsidP="00F64D58">
            <w:pPr>
              <w:widowControl w:val="0"/>
            </w:pPr>
            <w:r>
              <w:t>x1Pentene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20056" w14:textId="77777777" w:rsidR="00F64D58" w:rsidRDefault="00F64D58" w:rsidP="00F64D58">
            <w:r>
              <w:t>1-Pentene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3A28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00E14" w14:textId="77777777" w:rsidR="00F64D58" w:rsidRDefault="00F64D58" w:rsidP="00F64D58">
            <w:pPr>
              <w:widowControl w:val="0"/>
            </w:pPr>
            <w:r>
              <w:t>109-67-1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9161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DF33C1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E2F17" w14:textId="77777777" w:rsidR="00F64D58" w:rsidRDefault="00F64D58" w:rsidP="00F64D58">
            <w:pPr>
              <w:widowControl w:val="0"/>
            </w:pPr>
            <w:r>
              <w:t>c2Pentene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15276" w14:textId="77777777" w:rsidR="00F64D58" w:rsidRDefault="00F64D58" w:rsidP="00F64D58">
            <w:r>
              <w:t>cis-2-Pentene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528D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BE3BA" w14:textId="77777777" w:rsidR="00F64D58" w:rsidRDefault="00F64D58" w:rsidP="00F64D58">
            <w:pPr>
              <w:widowControl w:val="0"/>
            </w:pPr>
            <w:r>
              <w:t>627-20-3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BFC1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2D25CC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59AE3" w14:textId="77777777" w:rsidR="00F64D58" w:rsidRDefault="00F64D58" w:rsidP="00F64D58">
            <w:pPr>
              <w:widowControl w:val="0"/>
            </w:pPr>
            <w:r>
              <w:t>t2Pentene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DE43" w14:textId="77777777" w:rsidR="00F64D58" w:rsidRDefault="00F64D58" w:rsidP="00F64D58">
            <w:r>
              <w:t>trans-2-Pentene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271E8" w14:textId="7AF6BE6B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8824A" w14:textId="77777777" w:rsidR="00F64D58" w:rsidRDefault="00F64D58" w:rsidP="00F64D58">
            <w:pPr>
              <w:widowControl w:val="0"/>
            </w:pPr>
            <w:r>
              <w:t>0646-04-08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AFC6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7232A7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F0CB4" w14:textId="77777777" w:rsidR="00F64D58" w:rsidRDefault="00F64D58" w:rsidP="00F64D58">
            <w:pPr>
              <w:widowControl w:val="0"/>
            </w:pPr>
            <w:r>
              <w:t>x2Me1Butene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6FBFB" w14:textId="77777777" w:rsidR="00F64D58" w:rsidRDefault="00F64D58" w:rsidP="00F64D58">
            <w:r>
              <w:t>2-Methyl-1-butene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D949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943FD" w14:textId="77777777" w:rsidR="00F64D58" w:rsidRDefault="00F64D58" w:rsidP="00F64D58">
            <w:pPr>
              <w:widowControl w:val="0"/>
            </w:pPr>
            <w:r>
              <w:t>563-46-2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1F51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F2394E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13E9E" w14:textId="77777777" w:rsidR="00F64D58" w:rsidRDefault="00F64D58" w:rsidP="00F64D58">
            <w:pPr>
              <w:widowControl w:val="0"/>
            </w:pPr>
            <w:r>
              <w:t>x3Me1Butene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C2B5B" w14:textId="77777777" w:rsidR="00F64D58" w:rsidRDefault="00F64D58" w:rsidP="00F64D58">
            <w:r>
              <w:t>3-Methyl-1-butene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83AE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22C4" w14:textId="77777777" w:rsidR="00F64D58" w:rsidRDefault="00F64D58" w:rsidP="00F64D58">
            <w:pPr>
              <w:widowControl w:val="0"/>
            </w:pPr>
            <w:r>
              <w:t>563-45-1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7611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2B625B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53A84" w14:textId="77777777" w:rsidR="00F64D58" w:rsidRDefault="00F64D58" w:rsidP="00F64D58">
            <w:pPr>
              <w:widowControl w:val="0"/>
            </w:pPr>
            <w:r>
              <w:t>x2Me2Butene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29B72" w14:textId="77777777" w:rsidR="00F64D58" w:rsidRDefault="00F64D58" w:rsidP="00F64D58">
            <w:r>
              <w:t>2-Methyl-2-butene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20E7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127CB" w14:textId="77777777" w:rsidR="00F64D58" w:rsidRDefault="00F64D58" w:rsidP="00F64D58">
            <w:pPr>
              <w:widowControl w:val="0"/>
            </w:pPr>
            <w:r>
              <w:t>513-35-9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0902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A75575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1D4B1" w14:textId="77777777" w:rsidR="00F64D58" w:rsidRDefault="00F64D58" w:rsidP="00F64D58">
            <w:pPr>
              <w:widowControl w:val="0"/>
            </w:pPr>
            <w:proofErr w:type="spellStart"/>
            <w:r>
              <w:t>CycPentane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963C4" w14:textId="77777777" w:rsidR="00F64D58" w:rsidRDefault="00F64D58" w:rsidP="00F64D58">
            <w:r>
              <w:t>Cyclopentane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52B6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EAFAF" w14:textId="77777777" w:rsidR="00F64D58" w:rsidRDefault="00F64D58" w:rsidP="00F64D58">
            <w:pPr>
              <w:widowControl w:val="0"/>
            </w:pPr>
            <w:r>
              <w:t>287-92-3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6BF4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79BDCE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3ABAB" w14:textId="77777777" w:rsidR="00F64D58" w:rsidRDefault="00F64D58" w:rsidP="00F64D58">
            <w:pPr>
              <w:widowControl w:val="0"/>
            </w:pPr>
            <w:proofErr w:type="spellStart"/>
            <w:r>
              <w:t>CycPentene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DB8E2" w14:textId="77777777" w:rsidR="00F64D58" w:rsidRDefault="00F64D58" w:rsidP="00F64D58">
            <w:r>
              <w:t>Cyclopentene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A700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85950" w14:textId="77777777" w:rsidR="00F64D58" w:rsidRDefault="00F64D58" w:rsidP="00F64D58">
            <w:pPr>
              <w:widowControl w:val="0"/>
            </w:pPr>
            <w:r>
              <w:t>142-29-0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748A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97CDCB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76643" w14:textId="77777777" w:rsidR="00F64D58" w:rsidRDefault="00F64D58" w:rsidP="00F64D58">
            <w:pPr>
              <w:widowControl w:val="0"/>
            </w:pPr>
            <w:proofErr w:type="spellStart"/>
            <w:r>
              <w:lastRenderedPageBreak/>
              <w:t>nHexane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ADCF9" w14:textId="77777777" w:rsidR="00F64D58" w:rsidRDefault="00F64D58" w:rsidP="00F64D58">
            <w:r>
              <w:t>n-Hexane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C24F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39A02" w14:textId="77777777" w:rsidR="00F64D58" w:rsidRDefault="00F64D58" w:rsidP="00F64D58">
            <w:pPr>
              <w:widowControl w:val="0"/>
            </w:pPr>
            <w:r>
              <w:t>110-54-3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81CF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B02E50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C4B58" w14:textId="77777777" w:rsidR="00F64D58" w:rsidRDefault="00F64D58" w:rsidP="00F64D58">
            <w:pPr>
              <w:widowControl w:val="0"/>
            </w:pPr>
            <w:r>
              <w:t>x2MePentane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35A58" w14:textId="77777777" w:rsidR="00F64D58" w:rsidRDefault="00F64D58" w:rsidP="00F64D58">
            <w:r>
              <w:t>2-Methylpentane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A09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754D1" w14:textId="77777777" w:rsidR="00F64D58" w:rsidRDefault="00F64D58" w:rsidP="00F64D58">
            <w:pPr>
              <w:widowControl w:val="0"/>
            </w:pPr>
            <w:r>
              <w:t>107-83-5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DAF1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86CACF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988D3" w14:textId="77777777" w:rsidR="00F64D58" w:rsidRDefault="00F64D58" w:rsidP="00F64D58">
            <w:pPr>
              <w:widowControl w:val="0"/>
            </w:pPr>
            <w:r>
              <w:t>x3MePentane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2D879" w14:textId="77777777" w:rsidR="00F64D58" w:rsidRDefault="00F64D58" w:rsidP="00F64D58">
            <w:r>
              <w:t>3-Methylpentane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7814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79394" w14:textId="77777777" w:rsidR="00F64D58" w:rsidRDefault="00F64D58" w:rsidP="00F64D58">
            <w:pPr>
              <w:widowControl w:val="0"/>
            </w:pPr>
            <w:r>
              <w:t>96-14-0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5683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4CF5E4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4AADE" w14:textId="77777777" w:rsidR="00F64D58" w:rsidRDefault="00F64D58" w:rsidP="00F64D58">
            <w:pPr>
              <w:widowControl w:val="0"/>
            </w:pPr>
            <w:proofErr w:type="spellStart"/>
            <w:r>
              <w:t>MePentanes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BDB64" w14:textId="77777777" w:rsidR="00F64D58" w:rsidRDefault="00F64D58" w:rsidP="00F64D58">
            <w:r>
              <w:t>Sum of 2-Methylpentane and 3-Methylpentane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C75E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2F79B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1B812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64BD431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1D963" w14:textId="77777777" w:rsidR="00F64D58" w:rsidRDefault="00F64D58" w:rsidP="00F64D58">
            <w:pPr>
              <w:widowControl w:val="0"/>
            </w:pPr>
            <w:r>
              <w:t>x22Dimebutane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D78E3" w14:textId="77777777" w:rsidR="00F64D58" w:rsidRDefault="00F64D58" w:rsidP="00F64D58">
            <w:r>
              <w:t>2,2-Dimethylbutane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3991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42414" w14:textId="77777777" w:rsidR="00F64D58" w:rsidRDefault="00F64D58" w:rsidP="00F64D58">
            <w:pPr>
              <w:widowControl w:val="0"/>
            </w:pPr>
            <w:r>
              <w:t>75-83-2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8D34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656EB2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3F1CB" w14:textId="77777777" w:rsidR="00F64D58" w:rsidRDefault="00F64D58" w:rsidP="00F64D58">
            <w:pPr>
              <w:widowControl w:val="0"/>
            </w:pPr>
            <w:r>
              <w:t>x23Dimebutane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FDF2D" w14:textId="77777777" w:rsidR="00F64D58" w:rsidRDefault="00F64D58" w:rsidP="00F64D58">
            <w:r>
              <w:t>2,3-Dimethylbutane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1807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92048" w14:textId="77777777" w:rsidR="00F64D58" w:rsidRDefault="00F64D58" w:rsidP="00F64D58">
            <w:pPr>
              <w:widowControl w:val="0"/>
            </w:pPr>
            <w:r>
              <w:t>79-29-8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82A9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AE5745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FA26" w14:textId="77777777" w:rsidR="00F64D58" w:rsidRDefault="00F64D58" w:rsidP="00F64D58">
            <w:pPr>
              <w:widowControl w:val="0"/>
            </w:pPr>
            <w:proofErr w:type="spellStart"/>
            <w:r>
              <w:t>CycHexane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492FF" w14:textId="77777777" w:rsidR="00F64D58" w:rsidRDefault="00F64D58" w:rsidP="00F64D58">
            <w:r>
              <w:t>Cyclohexane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7F89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94673" w14:textId="77777777" w:rsidR="00F64D58" w:rsidRDefault="00F64D58" w:rsidP="00F64D58">
            <w:pPr>
              <w:widowControl w:val="0"/>
            </w:pPr>
            <w:r>
              <w:t>110-82-7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0721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24B154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CBF84" w14:textId="77777777" w:rsidR="00F64D58" w:rsidRDefault="00F64D58" w:rsidP="00F64D58">
            <w:pPr>
              <w:widowControl w:val="0"/>
            </w:pPr>
            <w:proofErr w:type="spellStart"/>
            <w:r>
              <w:t>MeCycPentane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EE3C" w14:textId="77777777" w:rsidR="00F64D58" w:rsidRDefault="00F64D58" w:rsidP="00F64D58">
            <w:proofErr w:type="spellStart"/>
            <w:r>
              <w:t>Methylcyclopentane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F785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8AE3E" w14:textId="77777777" w:rsidR="00F64D58" w:rsidRDefault="00F64D58" w:rsidP="00F64D58">
            <w:pPr>
              <w:widowControl w:val="0"/>
            </w:pPr>
            <w:r>
              <w:t>96-37-7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17E6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09F824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B1E4D" w14:textId="77777777" w:rsidR="00F64D58" w:rsidRDefault="00F64D58" w:rsidP="00F64D58">
            <w:pPr>
              <w:widowControl w:val="0"/>
            </w:pPr>
            <w:proofErr w:type="spellStart"/>
            <w:r>
              <w:t>nHeptane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658F3" w14:textId="77777777" w:rsidR="00F64D58" w:rsidRDefault="00F64D58" w:rsidP="00F64D58">
            <w:r>
              <w:t>n-Heptane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F283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57EF8" w14:textId="77777777" w:rsidR="00F64D58" w:rsidRDefault="00F64D58" w:rsidP="00F64D58">
            <w:pPr>
              <w:widowControl w:val="0"/>
            </w:pPr>
            <w:r>
              <w:t>142-82-5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4DF8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E6808D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4AD0A" w14:textId="77777777" w:rsidR="00F64D58" w:rsidRDefault="00F64D58" w:rsidP="00F64D58">
            <w:pPr>
              <w:widowControl w:val="0"/>
            </w:pPr>
            <w:r>
              <w:t>x2MeHexane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F1FAA" w14:textId="77777777" w:rsidR="00F64D58" w:rsidRDefault="00F64D58" w:rsidP="00F64D58">
            <w:r>
              <w:t>2-Methylhexane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E9E1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3B053" w14:textId="77777777" w:rsidR="00F64D58" w:rsidRDefault="00F64D58" w:rsidP="00F64D58">
            <w:pPr>
              <w:widowControl w:val="0"/>
            </w:pPr>
            <w:r>
              <w:t>591-76-4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01D1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8D86C4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8F182" w14:textId="77777777" w:rsidR="00F64D58" w:rsidRDefault="00F64D58" w:rsidP="00F64D58">
            <w:pPr>
              <w:widowControl w:val="0"/>
            </w:pPr>
            <w:r>
              <w:t>x3MeHexane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5DF5E" w14:textId="77777777" w:rsidR="00F64D58" w:rsidRDefault="00F64D58" w:rsidP="00F64D58">
            <w:r>
              <w:t>3-Methylhexane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6FC8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1B529" w14:textId="77777777" w:rsidR="00F64D58" w:rsidRDefault="00F64D58" w:rsidP="00F64D58">
            <w:pPr>
              <w:widowControl w:val="0"/>
            </w:pPr>
            <w:r>
              <w:t>589-34-4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FA6A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4EF4F6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F5230" w14:textId="77777777" w:rsidR="00F64D58" w:rsidRDefault="00F64D58" w:rsidP="00F64D58">
            <w:pPr>
              <w:widowControl w:val="0"/>
            </w:pPr>
            <w:r>
              <w:t>x22DimePentane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0C637" w14:textId="77777777" w:rsidR="00F64D58" w:rsidRDefault="00F64D58" w:rsidP="00F64D58">
            <w:r>
              <w:t>2,2-Dimethylpentane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1107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148AD" w14:textId="77777777" w:rsidR="00F64D58" w:rsidRDefault="00F64D58" w:rsidP="00F64D58">
            <w:pPr>
              <w:widowControl w:val="0"/>
            </w:pPr>
            <w:r>
              <w:t>590-35-2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DC51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5612D8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553BE" w14:textId="77777777" w:rsidR="00F64D58" w:rsidRDefault="00F64D58" w:rsidP="00F64D58">
            <w:pPr>
              <w:widowControl w:val="0"/>
            </w:pPr>
            <w:r>
              <w:t>x23DimePentane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A8480" w14:textId="77777777" w:rsidR="00F64D58" w:rsidRDefault="00F64D58" w:rsidP="00F64D58">
            <w:r>
              <w:t>2,3-Dimethylpentane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A129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820DF" w14:textId="77777777" w:rsidR="00F64D58" w:rsidRDefault="00F64D58" w:rsidP="00F64D58">
            <w:pPr>
              <w:widowControl w:val="0"/>
            </w:pPr>
            <w:r>
              <w:t>565-59-3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1C1B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CFC404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C2F51" w14:textId="77777777" w:rsidR="00F64D58" w:rsidRDefault="00F64D58" w:rsidP="00F64D58">
            <w:pPr>
              <w:widowControl w:val="0"/>
            </w:pPr>
            <w:r>
              <w:t>x24DimePentane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014C2" w14:textId="77777777" w:rsidR="00F64D58" w:rsidRDefault="00F64D58" w:rsidP="00F64D58">
            <w:r>
              <w:t>2,4-Dimethylpentane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94A9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057DA" w14:textId="77777777" w:rsidR="00F64D58" w:rsidRDefault="00F64D58" w:rsidP="00F64D58">
            <w:pPr>
              <w:widowControl w:val="0"/>
            </w:pPr>
            <w:r>
              <w:t>0108-08-07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738D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A8A157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B0290" w14:textId="77777777" w:rsidR="00F64D58" w:rsidRDefault="00F64D58" w:rsidP="00F64D58">
            <w:pPr>
              <w:widowControl w:val="0"/>
            </w:pPr>
            <w:r>
              <w:t>x33DimePentane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E4A9F" w14:textId="77777777" w:rsidR="00F64D58" w:rsidRDefault="00F64D58" w:rsidP="00F64D58">
            <w:r>
              <w:t>3,3-Dimethylpentane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1766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90412" w14:textId="77777777" w:rsidR="00F64D58" w:rsidRDefault="00F64D58" w:rsidP="00F64D58">
            <w:pPr>
              <w:widowControl w:val="0"/>
            </w:pPr>
            <w:r>
              <w:t>562-49-2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E038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0C4E34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6D570" w14:textId="77777777" w:rsidR="00F64D58" w:rsidRDefault="00F64D58" w:rsidP="00F64D58">
            <w:pPr>
              <w:widowControl w:val="0"/>
            </w:pPr>
            <w:proofErr w:type="spellStart"/>
            <w:r>
              <w:t>MeCycHexane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72E03" w14:textId="77777777" w:rsidR="00F64D58" w:rsidRDefault="00F64D58" w:rsidP="00F64D58">
            <w:r>
              <w:t>Methylcyclohexane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CFA8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4449F" w14:textId="77777777" w:rsidR="00F64D58" w:rsidRDefault="00F64D58" w:rsidP="00F64D58">
            <w:pPr>
              <w:widowControl w:val="0"/>
            </w:pPr>
            <w:r>
              <w:t>108-87-2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93C2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4CB13A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02675" w14:textId="77777777" w:rsidR="00F64D58" w:rsidRDefault="00F64D58" w:rsidP="00F64D58">
            <w:pPr>
              <w:widowControl w:val="0"/>
            </w:pPr>
            <w:proofErr w:type="spellStart"/>
            <w:r>
              <w:t>nOctane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4686" w14:textId="77777777" w:rsidR="00F64D58" w:rsidRDefault="00F64D58" w:rsidP="00F64D58">
            <w:r>
              <w:t>n-Octane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E4B5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DE99B" w14:textId="77777777" w:rsidR="00F64D58" w:rsidRDefault="00F64D58" w:rsidP="00F64D58">
            <w:pPr>
              <w:widowControl w:val="0"/>
            </w:pPr>
            <w:r>
              <w:t>111-65-9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7A96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8C1DE1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D1CAB" w14:textId="77777777" w:rsidR="00F64D58" w:rsidRDefault="00F64D58" w:rsidP="00F64D58">
            <w:pPr>
              <w:widowControl w:val="0"/>
            </w:pPr>
            <w:r>
              <w:t>x224TrimePentane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1BEC4" w14:textId="77777777" w:rsidR="00F64D58" w:rsidRDefault="00F64D58" w:rsidP="00F64D58">
            <w:r>
              <w:t>2,2,4-Trimethylpentane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0156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12292" w14:textId="77777777" w:rsidR="00F64D58" w:rsidRDefault="00F64D58" w:rsidP="00F64D58">
            <w:pPr>
              <w:widowControl w:val="0"/>
            </w:pPr>
            <w:r>
              <w:t>540-84-1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8304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C048CB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17285" w14:textId="77777777" w:rsidR="00F64D58" w:rsidRDefault="00F64D58" w:rsidP="00F64D58">
            <w:pPr>
              <w:widowControl w:val="0"/>
            </w:pPr>
            <w:proofErr w:type="spellStart"/>
            <w:r>
              <w:t>nNonane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31636" w14:textId="77777777" w:rsidR="00F64D58" w:rsidRDefault="00F64D58" w:rsidP="00F64D58">
            <w:r>
              <w:t>n-Nonane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7CA7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E2D10" w14:textId="77777777" w:rsidR="00F64D58" w:rsidRDefault="00F64D58" w:rsidP="00F64D58">
            <w:pPr>
              <w:widowControl w:val="0"/>
            </w:pPr>
            <w:r>
              <w:t>111-84-2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39AB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4D3F58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74815" w14:textId="77777777" w:rsidR="00F64D58" w:rsidRDefault="00F64D58" w:rsidP="00F64D58">
            <w:pPr>
              <w:widowControl w:val="0"/>
            </w:pPr>
            <w:proofErr w:type="spellStart"/>
            <w:r>
              <w:t>nDecane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53447" w14:textId="77777777" w:rsidR="00F64D58" w:rsidRDefault="00F64D58" w:rsidP="00F64D58">
            <w:r>
              <w:t>n-</w:t>
            </w:r>
            <w:proofErr w:type="spellStart"/>
            <w:r>
              <w:t>Decane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3822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DD7A" w14:textId="77777777" w:rsidR="00F64D58" w:rsidRDefault="00F64D58" w:rsidP="00F64D58">
            <w:pPr>
              <w:widowControl w:val="0"/>
            </w:pPr>
            <w:r>
              <w:t>124-18-5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1339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2A9B39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F0A31" w14:textId="77777777" w:rsidR="00F64D58" w:rsidRDefault="00F64D58" w:rsidP="00F64D58">
            <w:pPr>
              <w:widowControl w:val="0"/>
            </w:pPr>
            <w:proofErr w:type="spellStart"/>
            <w:r>
              <w:t>nUndecane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E4F2" w14:textId="77777777" w:rsidR="00F64D58" w:rsidRDefault="00F64D58" w:rsidP="00F64D58">
            <w:r>
              <w:t>n-Undecane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A0E5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65975" w14:textId="77777777" w:rsidR="00F64D58" w:rsidRDefault="00F64D58" w:rsidP="00F64D58">
            <w:pPr>
              <w:widowControl w:val="0"/>
            </w:pPr>
            <w:r>
              <w:t>1120-21-4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2BC9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8A6A83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B6D50" w14:textId="77777777" w:rsidR="00F64D58" w:rsidRDefault="00F64D58" w:rsidP="00F64D58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7E83" w14:textId="77777777" w:rsidR="00F64D58" w:rsidRDefault="00F64D58" w:rsidP="00F64D58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B495E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A9CEE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2FAA7" w14:textId="77777777" w:rsidR="00F64D58" w:rsidRDefault="00F64D58" w:rsidP="00F64D58">
            <w:pPr>
              <w:widowControl w:val="0"/>
            </w:pPr>
          </w:p>
        </w:tc>
      </w:tr>
      <w:tr w:rsidR="00F64D58" w14:paraId="0F22390A" w14:textId="77777777" w:rsidTr="00795465">
        <w:trPr>
          <w:trHeight w:val="340"/>
        </w:trPr>
        <w:tc>
          <w:tcPr>
            <w:tcW w:w="548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13415" w14:textId="77777777" w:rsidR="00F64D58" w:rsidRDefault="00F64D58" w:rsidP="00F64D58">
            <w:pPr>
              <w:widowControl w:val="0"/>
              <w:rPr>
                <w:b/>
              </w:rPr>
            </w:pPr>
            <w:r>
              <w:rPr>
                <w:b/>
              </w:rPr>
              <w:t>Biogenic Volatile Organic Carbon Species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7D049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E655F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3DA15" w14:textId="77777777" w:rsidR="00F64D58" w:rsidRDefault="00F64D58" w:rsidP="00F64D58">
            <w:pPr>
              <w:widowControl w:val="0"/>
            </w:pPr>
          </w:p>
        </w:tc>
      </w:tr>
      <w:tr w:rsidR="00F64D58" w14:paraId="50E32C9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2ED34" w14:textId="77777777" w:rsidR="00F64D58" w:rsidRDefault="00F64D58" w:rsidP="00F64D58">
            <w:pPr>
              <w:widowControl w:val="0"/>
            </w:pPr>
            <w:r>
              <w:t>Isoprene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2C30D" w14:textId="77777777" w:rsidR="00F64D58" w:rsidRDefault="00F64D58" w:rsidP="00F64D58">
            <w:r>
              <w:t>Isoprene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1976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AF1F0" w14:textId="77777777" w:rsidR="00F64D58" w:rsidRDefault="00F64D58" w:rsidP="00F64D58">
            <w:pPr>
              <w:widowControl w:val="0"/>
            </w:pPr>
            <w:r>
              <w:t>78-79-5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46A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7A70CB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17D7C" w14:textId="77777777" w:rsidR="00F64D58" w:rsidRDefault="00F64D58" w:rsidP="00F64D58">
            <w:pPr>
              <w:widowControl w:val="0"/>
            </w:pPr>
            <w:proofErr w:type="spellStart"/>
            <w:r>
              <w:t>IsopreneFuran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7CA7A" w14:textId="77777777" w:rsidR="00F64D58" w:rsidRDefault="00F64D58" w:rsidP="00F64D58">
            <w:r>
              <w:t>Sum of Isoprene and Furan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F6848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09AAD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AB6E3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0033F38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F91D6" w14:textId="77777777" w:rsidR="00F64D58" w:rsidRDefault="00F64D58" w:rsidP="00F64D58">
            <w:pPr>
              <w:widowControl w:val="0"/>
            </w:pPr>
            <w:proofErr w:type="spellStart"/>
            <w:r>
              <w:t>aPinene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A91EB" w14:textId="77777777" w:rsidR="00F64D58" w:rsidRDefault="00F64D58" w:rsidP="00F64D58">
            <w:r>
              <w:t>alpha-Pinene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C894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C8A99" w14:textId="77777777" w:rsidR="00F64D58" w:rsidRDefault="00F64D58" w:rsidP="00F64D58">
            <w:pPr>
              <w:widowControl w:val="0"/>
            </w:pPr>
            <w:r>
              <w:t>80-56-8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DBC7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0180A2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1606C" w14:textId="77777777" w:rsidR="00F64D58" w:rsidRDefault="00F64D58" w:rsidP="00F64D58">
            <w:pPr>
              <w:widowControl w:val="0"/>
            </w:pPr>
            <w:proofErr w:type="spellStart"/>
            <w:r>
              <w:t>bPinene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CF0CC" w14:textId="77777777" w:rsidR="00F64D58" w:rsidRDefault="00F64D58" w:rsidP="00F64D58">
            <w:r>
              <w:t>beta-Pinene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E70A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415B3" w14:textId="77777777" w:rsidR="00F64D58" w:rsidRDefault="00F64D58" w:rsidP="00F64D58">
            <w:pPr>
              <w:widowControl w:val="0"/>
            </w:pPr>
            <w:r>
              <w:t>127-91-3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150D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896178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A21CF" w14:textId="77777777" w:rsidR="00F64D58" w:rsidRDefault="00F64D58" w:rsidP="00F64D58">
            <w:pPr>
              <w:widowControl w:val="0"/>
            </w:pPr>
            <w:r>
              <w:lastRenderedPageBreak/>
              <w:t>Camphene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FB90C" w14:textId="77777777" w:rsidR="00F64D58" w:rsidRDefault="00F64D58" w:rsidP="00F64D58">
            <w:r>
              <w:t>Camphene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AD9B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E87C9" w14:textId="77777777" w:rsidR="00F64D58" w:rsidRDefault="00F64D58" w:rsidP="00F64D58">
            <w:pPr>
              <w:widowControl w:val="0"/>
            </w:pPr>
            <w:r>
              <w:t>79-92-5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C091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BB6AB1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1F4F4" w14:textId="77777777" w:rsidR="00F64D58" w:rsidRDefault="00F64D58" w:rsidP="00F64D58">
            <w:pPr>
              <w:widowControl w:val="0"/>
            </w:pPr>
            <w:r>
              <w:t>Tricyclene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F1D17" w14:textId="77777777" w:rsidR="00F64D58" w:rsidRDefault="00F64D58" w:rsidP="00F64D58">
            <w:r>
              <w:t>Tricyclene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BDD23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F6321" w14:textId="77777777" w:rsidR="00F64D58" w:rsidRDefault="00F64D58" w:rsidP="00F64D58">
            <w:pPr>
              <w:widowControl w:val="0"/>
            </w:pPr>
            <w:r w:rsidRPr="00621799">
              <w:t>508-32-7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AB38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B0125A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DA7C8" w14:textId="77777777" w:rsidR="00F64D58" w:rsidRDefault="00F64D58" w:rsidP="00F64D58">
            <w:pPr>
              <w:widowControl w:val="0"/>
            </w:pPr>
            <w:proofErr w:type="spellStart"/>
            <w:r>
              <w:t>aTerpinene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A8031" w14:textId="77777777" w:rsidR="00F64D58" w:rsidRDefault="00F64D58" w:rsidP="00F64D58">
            <w:r>
              <w:t>alpha-</w:t>
            </w:r>
            <w:proofErr w:type="spellStart"/>
            <w:r>
              <w:t>Terpinene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4BE2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FBCA7" w14:textId="77777777" w:rsidR="00F64D58" w:rsidRDefault="00F64D58" w:rsidP="00F64D58">
            <w:pPr>
              <w:widowControl w:val="0"/>
            </w:pPr>
            <w:r>
              <w:t>99-86-5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52E6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053B50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ED037" w14:textId="77777777" w:rsidR="00F64D58" w:rsidRDefault="00F64D58" w:rsidP="00F64D58">
            <w:pPr>
              <w:widowControl w:val="0"/>
            </w:pPr>
            <w:proofErr w:type="spellStart"/>
            <w:r>
              <w:t>gTerpinene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67F35" w14:textId="77777777" w:rsidR="00F64D58" w:rsidRDefault="00F64D58" w:rsidP="00F64D58">
            <w:r>
              <w:t>gamma-</w:t>
            </w:r>
            <w:proofErr w:type="spellStart"/>
            <w:r>
              <w:t>Terpinene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AFB0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E2A05" w14:textId="77777777" w:rsidR="00F64D58" w:rsidRDefault="00F64D58" w:rsidP="00F64D58">
            <w:pPr>
              <w:widowControl w:val="0"/>
            </w:pPr>
            <w:r>
              <w:t>99-85-4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EC4E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02488F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4D04" w14:textId="77777777" w:rsidR="00F64D58" w:rsidRDefault="00F64D58" w:rsidP="00F64D58">
            <w:pPr>
              <w:widowControl w:val="0"/>
            </w:pPr>
            <w:r>
              <w:t>Myrcene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B8850" w14:textId="77777777" w:rsidR="00F64D58" w:rsidRDefault="00F64D58" w:rsidP="00F64D58">
            <w:r>
              <w:t>Myrcene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95A8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3A5DF" w14:textId="77777777" w:rsidR="00F64D58" w:rsidRDefault="00F64D58" w:rsidP="00F64D58">
            <w:pPr>
              <w:widowControl w:val="0"/>
            </w:pPr>
            <w:r>
              <w:t>123-35-3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F1CE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139EEE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60972" w14:textId="77777777" w:rsidR="00F64D58" w:rsidRDefault="00F64D58" w:rsidP="00F64D58">
            <w:pPr>
              <w:widowControl w:val="0"/>
            </w:pPr>
            <w:r>
              <w:t>Limonene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54556" w14:textId="77777777" w:rsidR="00F64D58" w:rsidRDefault="00F64D58" w:rsidP="00F64D58">
            <w:r>
              <w:t>Limonene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1D5C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3DFFB" w14:textId="77777777" w:rsidR="00F64D58" w:rsidRDefault="00F64D58" w:rsidP="00F64D58">
            <w:pPr>
              <w:widowControl w:val="0"/>
            </w:pPr>
            <w:r>
              <w:t>138-86-3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771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8BF021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EA7D9" w14:textId="77777777" w:rsidR="00F64D58" w:rsidRDefault="00F64D58" w:rsidP="00F64D58">
            <w:pPr>
              <w:widowControl w:val="0"/>
            </w:pPr>
            <w:proofErr w:type="spellStart"/>
            <w:r>
              <w:t>bPineneMyrcene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A15CF" w14:textId="77777777" w:rsidR="00F64D58" w:rsidRDefault="00F64D58" w:rsidP="00F64D58">
            <w:r>
              <w:t>Sum of beta-Pinene and Myrcene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38848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00314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2F6B2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38ECC1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06799" w14:textId="77777777" w:rsidR="00F64D58" w:rsidRDefault="00F64D58" w:rsidP="00F64D58">
            <w:pPr>
              <w:widowControl w:val="0"/>
            </w:pPr>
            <w:r>
              <w:t>Monoterpenes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355B6" w14:textId="77777777" w:rsidR="00F64D58" w:rsidRDefault="00F64D58" w:rsidP="00F64D58">
            <w:r>
              <w:t>Sum of Monoterpenes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C0E2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771EA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9FAFF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6CEFE39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7BAAA" w14:textId="77777777" w:rsidR="00F64D58" w:rsidRDefault="00F64D58" w:rsidP="00F64D58">
            <w:pPr>
              <w:widowControl w:val="0"/>
            </w:pPr>
            <w:r>
              <w:t>Linalool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0C35A" w14:textId="77777777" w:rsidR="00F64D58" w:rsidRDefault="00F64D58" w:rsidP="00F64D58">
            <w:r>
              <w:t>Linalool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4B5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EBEF8" w14:textId="77777777" w:rsidR="00F64D58" w:rsidRDefault="00F64D58" w:rsidP="00F64D58">
            <w:pPr>
              <w:widowControl w:val="0"/>
            </w:pPr>
            <w:r>
              <w:t>78-70-6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112E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8B025B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AFB5C" w14:textId="77777777" w:rsidR="00F64D58" w:rsidRDefault="00F64D58" w:rsidP="00F64D58">
            <w:pPr>
              <w:widowControl w:val="0"/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9DAA7" w14:textId="77777777" w:rsidR="00F64D58" w:rsidRDefault="00F64D58" w:rsidP="00F64D58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61788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16E3D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EC59F" w14:textId="77777777" w:rsidR="00F64D58" w:rsidRDefault="00F64D58" w:rsidP="00F64D58">
            <w:pPr>
              <w:widowControl w:val="0"/>
            </w:pPr>
          </w:p>
        </w:tc>
      </w:tr>
      <w:tr w:rsidR="00F64D58" w14:paraId="0A021217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4168E" w14:textId="77777777" w:rsidR="00F64D58" w:rsidRDefault="00F64D58" w:rsidP="00F64D5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Hydrocarbons: Aromatics </w:t>
            </w:r>
          </w:p>
        </w:tc>
      </w:tr>
      <w:tr w:rsidR="00F64D58" w14:paraId="7AC40E6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CC14B" w14:textId="77777777" w:rsidR="00F64D58" w:rsidRDefault="00F64D58" w:rsidP="00F64D58">
            <w:pPr>
              <w:widowControl w:val="0"/>
            </w:pPr>
            <w:r>
              <w:t>Benzene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011EB" w14:textId="77777777" w:rsidR="00F64D58" w:rsidRDefault="00F64D58" w:rsidP="00F64D58">
            <w:r>
              <w:t>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C3CA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F1201" w14:textId="77777777" w:rsidR="00F64D58" w:rsidRDefault="00F64D58" w:rsidP="00F64D58">
            <w:pPr>
              <w:widowControl w:val="0"/>
            </w:pPr>
            <w:r>
              <w:t>71-43-2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2939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694ADC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92809" w14:textId="77777777" w:rsidR="00F64D58" w:rsidRDefault="00F64D58" w:rsidP="00F64D58">
            <w:pPr>
              <w:widowControl w:val="0"/>
            </w:pPr>
            <w:r>
              <w:t>Toluene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1B81D" w14:textId="77777777" w:rsidR="00F64D58" w:rsidRDefault="00F64D58" w:rsidP="00F64D58">
            <w:r>
              <w:t>Toluene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0F80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7963C" w14:textId="77777777" w:rsidR="00F64D58" w:rsidRDefault="00F64D58" w:rsidP="00F64D58">
            <w:pPr>
              <w:widowControl w:val="0"/>
            </w:pPr>
            <w:r>
              <w:t>108-88-3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B3B0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A8063D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C49AB" w14:textId="77777777" w:rsidR="00F64D58" w:rsidRDefault="00F64D58" w:rsidP="00F64D58">
            <w:pPr>
              <w:widowControl w:val="0"/>
            </w:pPr>
            <w:proofErr w:type="spellStart"/>
            <w:r>
              <w:t>oXylene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307F3" w14:textId="77777777" w:rsidR="00F64D58" w:rsidRDefault="00F64D58" w:rsidP="00F64D58">
            <w:r>
              <w:t>o-Xylene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4E58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FCE8" w14:textId="77777777" w:rsidR="00F64D58" w:rsidRDefault="00F64D58" w:rsidP="00F64D58">
            <w:pPr>
              <w:widowControl w:val="0"/>
            </w:pPr>
            <w:r>
              <w:t>95-47-6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3FEB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003189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20385" w14:textId="77777777" w:rsidR="00F64D58" w:rsidRDefault="00F64D58" w:rsidP="00F64D58">
            <w:pPr>
              <w:widowControl w:val="0"/>
            </w:pPr>
            <w:proofErr w:type="spellStart"/>
            <w:r>
              <w:t>mXylene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E0CD" w14:textId="77777777" w:rsidR="00F64D58" w:rsidRDefault="00F64D58" w:rsidP="00F64D58">
            <w:r>
              <w:t>m-Xylene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6105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E64DF" w14:textId="77777777" w:rsidR="00F64D58" w:rsidRDefault="00F64D58" w:rsidP="00F64D58">
            <w:pPr>
              <w:widowControl w:val="0"/>
            </w:pPr>
            <w:r>
              <w:t>108-38-3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0BBD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1CCAAC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6CB7" w14:textId="77777777" w:rsidR="00F64D58" w:rsidRDefault="00F64D58" w:rsidP="00F64D58">
            <w:pPr>
              <w:widowControl w:val="0"/>
            </w:pPr>
            <w:proofErr w:type="spellStart"/>
            <w:r>
              <w:t>pXylene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BAA54" w14:textId="77777777" w:rsidR="00F64D58" w:rsidRDefault="00F64D58" w:rsidP="00F64D58">
            <w:r>
              <w:t>p-Xylene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2507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62AD1" w14:textId="77777777" w:rsidR="00F64D58" w:rsidRDefault="00F64D58" w:rsidP="00F64D58">
            <w:pPr>
              <w:widowControl w:val="0"/>
            </w:pPr>
            <w:r>
              <w:t>106-42-3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56D3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3E3FB7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08A88" w14:textId="77777777" w:rsidR="00F64D58" w:rsidRDefault="00F64D58" w:rsidP="00F64D58">
            <w:pPr>
              <w:widowControl w:val="0"/>
            </w:pPr>
            <w:proofErr w:type="spellStart"/>
            <w:r>
              <w:t>EthBenzene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F4F02" w14:textId="77777777" w:rsidR="00F64D58" w:rsidRDefault="00F64D58" w:rsidP="00F64D58">
            <w:r>
              <w:t>Ethylbenzene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6E42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AAF1D" w14:textId="77777777" w:rsidR="00F64D58" w:rsidRDefault="00F64D58" w:rsidP="00F64D58">
            <w:pPr>
              <w:widowControl w:val="0"/>
            </w:pPr>
            <w:r>
              <w:t>100-41-4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CBF4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CD4B5A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3B051" w14:textId="77777777" w:rsidR="00F64D58" w:rsidRDefault="00F64D58" w:rsidP="00F64D58">
            <w:pPr>
              <w:widowControl w:val="0"/>
            </w:pPr>
            <w:proofErr w:type="spellStart"/>
            <w:r>
              <w:t>mpXylene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01653" w14:textId="77777777" w:rsidR="00F64D58" w:rsidRDefault="00F64D58" w:rsidP="00F64D58">
            <w:r>
              <w:t>Sum of m-Xylene and p-Xylene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5549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A9738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816F0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1DDBC20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89D0F" w14:textId="77777777" w:rsidR="00F64D58" w:rsidRDefault="00F64D58" w:rsidP="00F64D58">
            <w:pPr>
              <w:widowControl w:val="0"/>
            </w:pPr>
            <w:proofErr w:type="spellStart"/>
            <w:r>
              <w:t>EthBenzmpXylene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2270" w14:textId="77777777" w:rsidR="00F64D58" w:rsidRDefault="00F64D58" w:rsidP="00F64D58">
            <w:r>
              <w:t xml:space="preserve">Sum of Ethylbenzene and </w:t>
            </w:r>
            <w:proofErr w:type="spellStart"/>
            <w:r>
              <w:t>mp</w:t>
            </w:r>
            <w:proofErr w:type="spellEnd"/>
            <w:r>
              <w:t>-Xylene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C024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0EEC1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45774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4AABCB8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E5112" w14:textId="77777777" w:rsidR="00F64D58" w:rsidRDefault="00F64D58" w:rsidP="00F64D58">
            <w:pPr>
              <w:widowControl w:val="0"/>
            </w:pPr>
            <w:r>
              <w:t>C8Aromatics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8D590" w14:textId="77777777" w:rsidR="00F64D58" w:rsidRDefault="00F64D58" w:rsidP="00F64D58">
            <w:r>
              <w:t>Sum of C8-Aromatics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5CDB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23F4D" w14:textId="77777777" w:rsidR="00F64D58" w:rsidRDefault="00F64D58" w:rsidP="00F64D58">
            <w:pPr>
              <w:widowControl w:val="0"/>
              <w:rPr>
                <w:highlight w:val="yellow"/>
              </w:rPr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32193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472355A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B2287" w14:textId="77777777" w:rsidR="00F64D58" w:rsidRDefault="00F64D58" w:rsidP="00F64D58">
            <w:pPr>
              <w:widowControl w:val="0"/>
            </w:pPr>
            <w:r>
              <w:t>C9Aromatics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68E4" w14:textId="77777777" w:rsidR="00F64D58" w:rsidRDefault="00F64D58" w:rsidP="00F64D58">
            <w:r>
              <w:t>Sum of C9-Aromatics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CB01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D5F10" w14:textId="77777777" w:rsidR="00F64D58" w:rsidRDefault="00F64D58" w:rsidP="00F64D58">
            <w:pPr>
              <w:widowControl w:val="0"/>
              <w:rPr>
                <w:highlight w:val="yellow"/>
              </w:rPr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4E5DE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2371E81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8F57A" w14:textId="77777777" w:rsidR="00F64D58" w:rsidRDefault="00F64D58" w:rsidP="00F64D58">
            <w:pPr>
              <w:widowControl w:val="0"/>
            </w:pPr>
            <w:r>
              <w:t>Ethynylbenzene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E2A0D" w14:textId="77777777" w:rsidR="00F64D58" w:rsidRDefault="00F64D58" w:rsidP="00F64D58">
            <w:r>
              <w:t>Ethynylbenzene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021AB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87B01" w14:textId="77777777" w:rsidR="00F64D58" w:rsidRDefault="00F64D58" w:rsidP="00F64D58">
            <w:pPr>
              <w:widowControl w:val="0"/>
            </w:pPr>
            <w:r w:rsidRPr="00905C7D">
              <w:t>536-74-3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3C60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79B9E3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2A95A" w14:textId="77777777" w:rsidR="00F64D58" w:rsidRDefault="00F64D58" w:rsidP="00F64D58">
            <w:pPr>
              <w:widowControl w:val="0"/>
            </w:pPr>
            <w:r>
              <w:t>Styrene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7D577" w14:textId="77777777" w:rsidR="00F64D58" w:rsidRDefault="00F64D58" w:rsidP="00F64D58">
            <w:r>
              <w:t>Styrene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4DBB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D0E9D" w14:textId="77777777" w:rsidR="00F64D58" w:rsidRDefault="00F64D58" w:rsidP="00F64D58">
            <w:pPr>
              <w:widowControl w:val="0"/>
            </w:pPr>
            <w:r>
              <w:t>100-42-5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537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35CDD5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19C76" w14:textId="77777777" w:rsidR="00F64D58" w:rsidRDefault="00F64D58" w:rsidP="00F64D58">
            <w:pPr>
              <w:widowControl w:val="0"/>
            </w:pPr>
            <w:proofErr w:type="spellStart"/>
            <w:r>
              <w:t>nPropBenzene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C5E11" w14:textId="77777777" w:rsidR="00F64D58" w:rsidRDefault="00F64D58" w:rsidP="00F64D58">
            <w:r>
              <w:t>n-</w:t>
            </w:r>
            <w:proofErr w:type="spellStart"/>
            <w:r>
              <w:t>Propylbenzene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18E1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5C381" w14:textId="77777777" w:rsidR="00F64D58" w:rsidRDefault="00F64D58" w:rsidP="00F64D58">
            <w:pPr>
              <w:widowControl w:val="0"/>
            </w:pPr>
            <w:r>
              <w:t>103-65-1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A04F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EF1105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4C84B" w14:textId="77777777" w:rsidR="00F64D58" w:rsidRDefault="00F64D58" w:rsidP="00F64D58">
            <w:pPr>
              <w:widowControl w:val="0"/>
            </w:pPr>
            <w:proofErr w:type="spellStart"/>
            <w:r>
              <w:t>iPropBenzene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4D616" w14:textId="77777777" w:rsidR="00F64D58" w:rsidRDefault="00F64D58" w:rsidP="00F64D58">
            <w:proofErr w:type="spellStart"/>
            <w:r>
              <w:t>Isopropylbenzene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5F91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28F52" w14:textId="77777777" w:rsidR="00F64D58" w:rsidRDefault="00F64D58" w:rsidP="00F64D58">
            <w:pPr>
              <w:widowControl w:val="0"/>
            </w:pPr>
            <w:r>
              <w:t>98-82-8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1291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2F2EE3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CEF63" w14:textId="77777777" w:rsidR="00F64D58" w:rsidRDefault="00F64D58" w:rsidP="00F64D58">
            <w:pPr>
              <w:widowControl w:val="0"/>
            </w:pPr>
            <w:r>
              <w:t>x123TrimeBenzene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886A1" w14:textId="77777777" w:rsidR="00F64D58" w:rsidRDefault="00F64D58" w:rsidP="00F64D58">
            <w:r>
              <w:t>1,2,3-Trimethylbenzene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183E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E6F0B" w14:textId="77777777" w:rsidR="00F64D58" w:rsidRDefault="00F64D58" w:rsidP="00F64D58">
            <w:pPr>
              <w:widowControl w:val="0"/>
            </w:pPr>
            <w:r>
              <w:t>526-73-8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6B3F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AD34CE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8E60F" w14:textId="77777777" w:rsidR="00F64D58" w:rsidRDefault="00F64D58" w:rsidP="00F64D58">
            <w:pPr>
              <w:widowControl w:val="0"/>
            </w:pPr>
            <w:r>
              <w:lastRenderedPageBreak/>
              <w:t>x124TrimeBenzene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E8485" w14:textId="77777777" w:rsidR="00F64D58" w:rsidRDefault="00F64D58" w:rsidP="00F64D58">
            <w:r>
              <w:t>1,2,4-Trimethylbenzene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ECF8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D9AB5" w14:textId="77777777" w:rsidR="00F64D58" w:rsidRDefault="00F64D58" w:rsidP="00F64D58">
            <w:pPr>
              <w:widowControl w:val="0"/>
            </w:pPr>
            <w:r>
              <w:t>95-63-6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4F1F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2CFD35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9E7ED" w14:textId="77777777" w:rsidR="00F64D58" w:rsidRDefault="00F64D58" w:rsidP="00F64D58">
            <w:pPr>
              <w:widowControl w:val="0"/>
            </w:pPr>
            <w:r>
              <w:t>x135TrimeBenzene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36CE" w14:textId="77777777" w:rsidR="00F64D58" w:rsidRDefault="00F64D58" w:rsidP="00F64D58">
            <w:r>
              <w:t>1,3,5-Trimethylbenzene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A502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E7C6" w14:textId="77777777" w:rsidR="00F64D58" w:rsidRDefault="00F64D58" w:rsidP="00F64D58">
            <w:pPr>
              <w:widowControl w:val="0"/>
            </w:pPr>
            <w:r>
              <w:t>108-67-8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5573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41424B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B7BE8" w14:textId="77777777" w:rsidR="00F64D58" w:rsidRDefault="00F64D58" w:rsidP="00F64D58">
            <w:pPr>
              <w:widowControl w:val="0"/>
            </w:pPr>
            <w:r>
              <w:t>x2EthToluene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D622D" w14:textId="77777777" w:rsidR="00F64D58" w:rsidRDefault="00F64D58" w:rsidP="00F64D58">
            <w:r>
              <w:t>2-Ethyltoluene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C2B9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1387E" w14:textId="77777777" w:rsidR="00F64D58" w:rsidRDefault="00F64D58" w:rsidP="00F64D58">
            <w:pPr>
              <w:widowControl w:val="0"/>
            </w:pPr>
            <w:r>
              <w:t>611-14-3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0FE2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3F384B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08F6A" w14:textId="77777777" w:rsidR="00F64D58" w:rsidRDefault="00F64D58" w:rsidP="00F64D58">
            <w:pPr>
              <w:widowControl w:val="0"/>
            </w:pPr>
            <w:r>
              <w:t>x3EthToluene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AABAE" w14:textId="77777777" w:rsidR="00F64D58" w:rsidRDefault="00F64D58" w:rsidP="00F64D58">
            <w:r>
              <w:t>3-Ethyltoluene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8E15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9AA1C" w14:textId="77777777" w:rsidR="00F64D58" w:rsidRDefault="00F64D58" w:rsidP="00F64D58">
            <w:pPr>
              <w:widowControl w:val="0"/>
            </w:pPr>
            <w:r>
              <w:t>620-14-4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FED6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0CFF2B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7942A" w14:textId="77777777" w:rsidR="00F64D58" w:rsidRDefault="00F64D58" w:rsidP="00F64D58">
            <w:pPr>
              <w:widowControl w:val="0"/>
            </w:pPr>
            <w:r>
              <w:t>x4EthToluene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B266" w14:textId="77777777" w:rsidR="00F64D58" w:rsidRDefault="00F64D58" w:rsidP="00F64D58">
            <w:r>
              <w:t>4-Ethyltoluene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7D42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9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20B4" w14:textId="77777777" w:rsidR="00F64D58" w:rsidRDefault="00F64D58" w:rsidP="00F64D58">
            <w:pPr>
              <w:widowControl w:val="0"/>
            </w:pPr>
            <w:r>
              <w:t>622-96-8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A843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D912BC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07A61" w14:textId="77777777" w:rsidR="00F64D58" w:rsidRDefault="00F64D58" w:rsidP="00F64D58">
            <w:pPr>
              <w:widowControl w:val="0"/>
            </w:pPr>
            <w:proofErr w:type="spellStart"/>
            <w:r>
              <w:t>pCymene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3B1C8" w14:textId="77777777" w:rsidR="00F64D58" w:rsidRDefault="00F64D58" w:rsidP="00F64D58">
            <w:r>
              <w:t>Para-cymene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817A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F4A63" w14:textId="77777777" w:rsidR="00F64D58" w:rsidRDefault="00F64D58" w:rsidP="00F64D58">
            <w:pPr>
              <w:widowControl w:val="0"/>
            </w:pPr>
            <w:r>
              <w:t>99-87-6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59C1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D973FC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8A3" w14:textId="77777777" w:rsidR="00F64D58" w:rsidRDefault="00F64D58" w:rsidP="00F64D58">
            <w:pPr>
              <w:widowControl w:val="0"/>
            </w:pPr>
            <w:r>
              <w:t>C10Aromatics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2F067" w14:textId="77777777" w:rsidR="00F64D58" w:rsidRDefault="00F64D58" w:rsidP="00F64D58">
            <w:r>
              <w:t>Sum of C10-Aromatics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D7B6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506E6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67A86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664DE3B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64149" w14:textId="77777777" w:rsidR="00F64D58" w:rsidRDefault="00F64D58" w:rsidP="00F64D58">
            <w:pPr>
              <w:widowControl w:val="0"/>
            </w:pPr>
            <w:r>
              <w:t>C11Aromatics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34364" w14:textId="77777777" w:rsidR="00F64D58" w:rsidRDefault="00F64D58" w:rsidP="00F64D58">
            <w:r>
              <w:t>Sum of C11-Aromatics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D442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11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D1496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BBF11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24AE20A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4C216" w14:textId="77777777" w:rsidR="00F64D58" w:rsidRDefault="00F64D58" w:rsidP="00F64D58">
            <w:pPr>
              <w:widowControl w:val="0"/>
            </w:pPr>
            <w:r>
              <w:t>Naphthalene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69616" w14:textId="77777777" w:rsidR="00F64D58" w:rsidRDefault="00F64D58" w:rsidP="00F64D58">
            <w:r>
              <w:t>Naphthalene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8D0DE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18654" w14:textId="77777777" w:rsidR="00F64D58" w:rsidRDefault="00F64D58" w:rsidP="00F64D58">
            <w:pPr>
              <w:widowControl w:val="0"/>
            </w:pPr>
            <w:r>
              <w:t>91-20-3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B086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C29B54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65F5C" w14:textId="77777777" w:rsidR="00F64D58" w:rsidRDefault="00F64D58" w:rsidP="00F64D58">
            <w:pPr>
              <w:widowControl w:val="0"/>
            </w:pPr>
            <w:r>
              <w:t>Benzaldehyde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51FF8" w14:textId="77777777" w:rsidR="00F64D58" w:rsidRDefault="00F64D58" w:rsidP="00F64D58">
            <w:r>
              <w:t>Benzaldehyde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834DF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 w:rsidRPr="00B62A2B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7</w:t>
            </w:r>
            <w:r w:rsidRPr="00B62A2B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6</w:t>
            </w:r>
            <w:r w:rsidRPr="00B62A2B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14FA9" w14:textId="77777777" w:rsidR="00F64D58" w:rsidRDefault="00F64D58" w:rsidP="00F64D58">
            <w:pPr>
              <w:widowControl w:val="0"/>
            </w:pPr>
            <w:r w:rsidRPr="00621799">
              <w:t>100-52-7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A01F4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E76779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C0AC9" w14:textId="77777777" w:rsidR="00F64D58" w:rsidRDefault="00F64D58" w:rsidP="00F64D58">
            <w:pPr>
              <w:widowControl w:val="0"/>
            </w:pPr>
            <w:r>
              <w:t>DHT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7804" w14:textId="77777777" w:rsidR="00F64D58" w:rsidRDefault="00F64D58" w:rsidP="00F64D58">
            <w:r>
              <w:t xml:space="preserve">Sum of </w:t>
            </w:r>
            <w:proofErr w:type="spellStart"/>
            <w:r>
              <w:t>Dihydroxytoluene</w:t>
            </w:r>
            <w:proofErr w:type="spellEnd"/>
            <w:r>
              <w:t xml:space="preserve"> Isomers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717BB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7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63886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3537B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6837F9" w14:paraId="2B6E6D0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B4C6" w14:textId="47D80C77" w:rsidR="006837F9" w:rsidRDefault="006837F9" w:rsidP="00F64D58">
            <w:pPr>
              <w:widowControl w:val="0"/>
            </w:pPr>
            <w:r>
              <w:t>Phenol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FB924" w14:textId="26ECD7AB" w:rsidR="006837F9" w:rsidRDefault="001E0491" w:rsidP="00F64D58">
            <w:r>
              <w:t>Phenol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E702C" w14:textId="0AA791B4" w:rsidR="006837F9" w:rsidRPr="00B62A2B" w:rsidRDefault="001E0491" w:rsidP="00F64D58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</w:t>
            </w:r>
            <w:r w:rsidRPr="00BC4599">
              <w:rPr>
                <w:sz w:val="19"/>
                <w:szCs w:val="19"/>
              </w:rPr>
              <w:t>6</w:t>
            </w:r>
            <w:r>
              <w:rPr>
                <w:sz w:val="25"/>
                <w:szCs w:val="25"/>
              </w:rPr>
              <w:t>H</w:t>
            </w:r>
            <w:r w:rsidRPr="00BC4599">
              <w:rPr>
                <w:sz w:val="19"/>
                <w:szCs w:val="19"/>
              </w:rPr>
              <w:t>5</w:t>
            </w:r>
            <w:r>
              <w:rPr>
                <w:sz w:val="25"/>
                <w:szCs w:val="25"/>
              </w:rPr>
              <w:t>OH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21683" w14:textId="69FF1878" w:rsidR="006837F9" w:rsidRDefault="001E0491" w:rsidP="00F64D58">
            <w:pPr>
              <w:widowControl w:val="0"/>
            </w:pPr>
            <w:r>
              <w:t>108-95-2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660DA" w14:textId="598D66AE" w:rsidR="006837F9" w:rsidRDefault="001E0491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55FDD0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7AB62" w14:textId="77777777" w:rsidR="00F64D58" w:rsidRDefault="00F64D58" w:rsidP="00F64D58">
            <w:pPr>
              <w:widowControl w:val="0"/>
            </w:pPr>
            <w:r>
              <w:t>Cresols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6B747" w14:textId="77777777" w:rsidR="00F64D58" w:rsidRDefault="00F64D58" w:rsidP="00F64D58">
            <w:r>
              <w:t>Sum of Cresol Isomers (</w:t>
            </w:r>
            <w:proofErr w:type="spellStart"/>
            <w:r>
              <w:t>Hydroxytoluenes</w:t>
            </w:r>
            <w:proofErr w:type="spellEnd"/>
            <w:r>
              <w:t>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1EF1E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 w:rsidRPr="00B62A2B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7</w:t>
            </w:r>
            <w:r w:rsidRPr="00B62A2B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8</w:t>
            </w:r>
            <w:r w:rsidRPr="00B62A2B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F20F2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FD5F5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FED4F5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EA117" w14:textId="77777777" w:rsidR="00F64D58" w:rsidRDefault="00F64D58" w:rsidP="00F64D58">
            <w:pPr>
              <w:widowControl w:val="0"/>
            </w:pPr>
            <w:r>
              <w:t>Creosol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6E9DC" w14:textId="77777777" w:rsidR="00F64D58" w:rsidRDefault="00F64D58" w:rsidP="00F64D58">
            <w:r>
              <w:t>Creosol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69C7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CC79C" w14:textId="77777777" w:rsidR="00F64D58" w:rsidRDefault="00F64D58" w:rsidP="00F64D58">
            <w:pPr>
              <w:widowControl w:val="0"/>
            </w:pPr>
            <w:r w:rsidRPr="00621799">
              <w:t>93-51-6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291B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8CD28E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943A7" w14:textId="77777777" w:rsidR="00F64D58" w:rsidRDefault="00F64D58" w:rsidP="00F64D58"/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513FE" w14:textId="77777777" w:rsidR="00F64D58" w:rsidRDefault="00F64D58" w:rsidP="00F64D58"/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CC532" w14:textId="77777777" w:rsidR="00F64D58" w:rsidRDefault="00F64D58" w:rsidP="00F64D58"/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60BC5" w14:textId="77777777" w:rsidR="00F64D58" w:rsidRDefault="00F64D58" w:rsidP="00F64D58">
            <w:pPr>
              <w:widowControl w:val="0"/>
            </w:pP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E6108" w14:textId="77777777" w:rsidR="00F64D58" w:rsidRDefault="00F64D58" w:rsidP="00F64D58">
            <w:pPr>
              <w:widowControl w:val="0"/>
            </w:pPr>
          </w:p>
        </w:tc>
      </w:tr>
      <w:tr w:rsidR="00F64D58" w14:paraId="727D4ABA" w14:textId="77777777" w:rsidTr="30E215B1">
        <w:trPr>
          <w:trHeight w:val="340"/>
        </w:trPr>
        <w:tc>
          <w:tcPr>
            <w:tcW w:w="1016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7EEB5" w14:textId="77777777" w:rsidR="00F64D58" w:rsidRDefault="00F64D58" w:rsidP="00F64D58">
            <w:pPr>
              <w:rPr>
                <w:b/>
              </w:rPr>
            </w:pPr>
            <w:r>
              <w:rPr>
                <w:b/>
              </w:rPr>
              <w:t>Oxygenated Inorganic and Volatile Organic Carbon Species</w:t>
            </w:r>
          </w:p>
        </w:tc>
      </w:tr>
      <w:tr w:rsidR="00F64D58" w14:paraId="6016D0D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8AB85" w14:textId="77777777" w:rsidR="00F64D58" w:rsidRDefault="00F64D58" w:rsidP="00F64D58">
            <w:r>
              <w:t>CO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8E12A" w14:textId="77777777" w:rsidR="00F64D58" w:rsidRDefault="00F64D58" w:rsidP="00F64D58">
            <w:r>
              <w:t>Carbon monoxide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2C58C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17C07" w14:textId="77777777" w:rsidR="00F64D58" w:rsidRDefault="00F64D58" w:rsidP="00F64D58">
            <w:pPr>
              <w:widowControl w:val="0"/>
            </w:pPr>
            <w:r>
              <w:t>630-08-0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FEF2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A2941C1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66C85" w14:textId="77777777" w:rsidR="00F64D58" w:rsidRDefault="00F64D58" w:rsidP="00F64D58">
            <w:r>
              <w:t>CO2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E0ECC" w14:textId="77777777" w:rsidR="00F64D58" w:rsidRDefault="00F64D58" w:rsidP="00F64D58">
            <w:r>
              <w:t>Carbon dioxide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A71D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E14C2" w14:textId="77777777" w:rsidR="00F64D58" w:rsidRDefault="00F64D58" w:rsidP="00F64D58">
            <w:pPr>
              <w:widowControl w:val="0"/>
            </w:pPr>
            <w:r>
              <w:t>124-38-9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F0D2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776990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C4AD3" w14:textId="77777777" w:rsidR="00F64D58" w:rsidRPr="00011BD5" w:rsidRDefault="00F64D58" w:rsidP="00F64D58">
            <w:r w:rsidRPr="00011BD5">
              <w:t>x13CO2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F65F5" w14:textId="77777777" w:rsidR="00F64D58" w:rsidRPr="00905C7D" w:rsidRDefault="00F64D58" w:rsidP="00F64D58">
            <w:r w:rsidRPr="00905C7D">
              <w:t xml:space="preserve">13CO2-Carbon dioxide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731A9" w14:textId="77777777" w:rsidR="00F64D58" w:rsidRPr="00905C7D" w:rsidRDefault="00F64D58" w:rsidP="00F64D58">
            <w:pPr>
              <w:rPr>
                <w:sz w:val="19"/>
                <w:szCs w:val="19"/>
              </w:rPr>
            </w:pPr>
            <w:r w:rsidRPr="00905C7D">
              <w:rPr>
                <w:vertAlign w:val="superscript"/>
              </w:rPr>
              <w:t>13</w:t>
            </w:r>
            <w:r w:rsidRPr="00B62A2B">
              <w:rPr>
                <w:sz w:val="25"/>
                <w:szCs w:val="25"/>
              </w:rPr>
              <w:t>CO</w:t>
            </w:r>
            <w:r w:rsidRPr="00905C7D">
              <w:rPr>
                <w:sz w:val="19"/>
                <w:szCs w:val="19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8E914" w14:textId="77777777" w:rsidR="00F64D58" w:rsidRPr="00905C7D" w:rsidRDefault="00F64D58" w:rsidP="00F64D58">
            <w:pPr>
              <w:widowControl w:val="0"/>
            </w:pPr>
            <w:r w:rsidRPr="00905C7D">
              <w:t>1111-72-4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25F16" w14:textId="77777777" w:rsidR="00F64D58" w:rsidRPr="00905C7D" w:rsidRDefault="00F64D58" w:rsidP="00F64D58">
            <w:pPr>
              <w:widowControl w:val="0"/>
              <w:jc w:val="center"/>
            </w:pPr>
            <w:r w:rsidRPr="00905C7D">
              <w:t>S</w:t>
            </w:r>
          </w:p>
        </w:tc>
      </w:tr>
      <w:tr w:rsidR="00F64D58" w14:paraId="2352DF9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94057" w14:textId="77777777" w:rsidR="00F64D58" w:rsidRPr="00011BD5" w:rsidRDefault="00F64D58" w:rsidP="00F64D58">
            <w:r w:rsidRPr="00011BD5">
              <w:t>x14CO2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61641" w14:textId="77777777" w:rsidR="00F64D58" w:rsidRPr="00905C7D" w:rsidRDefault="00F64D58" w:rsidP="00F64D58">
            <w:r w:rsidRPr="00905C7D">
              <w:t xml:space="preserve">14CO2-Carbon dioxide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0B4D9" w14:textId="77777777" w:rsidR="00F64D58" w:rsidRPr="00905C7D" w:rsidRDefault="00F64D58" w:rsidP="00F64D58">
            <w:pPr>
              <w:rPr>
                <w:sz w:val="19"/>
                <w:szCs w:val="19"/>
              </w:rPr>
            </w:pPr>
            <w:r w:rsidRPr="00905C7D">
              <w:rPr>
                <w:vertAlign w:val="superscript"/>
              </w:rPr>
              <w:t>14</w:t>
            </w:r>
            <w:r w:rsidRPr="00B62A2B">
              <w:rPr>
                <w:sz w:val="25"/>
                <w:szCs w:val="25"/>
              </w:rPr>
              <w:t>CO</w:t>
            </w:r>
            <w:r w:rsidRPr="00905C7D">
              <w:rPr>
                <w:sz w:val="19"/>
                <w:szCs w:val="19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6BEC6" w14:textId="77777777" w:rsidR="00F64D58" w:rsidRPr="00905C7D" w:rsidRDefault="00F64D58" w:rsidP="00F64D58">
            <w:pPr>
              <w:widowControl w:val="0"/>
            </w:pPr>
            <w:r w:rsidRPr="00905C7D">
              <w:t>51-90-1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198E2" w14:textId="77777777" w:rsidR="00F64D58" w:rsidRPr="00905C7D" w:rsidRDefault="00F64D58" w:rsidP="00F64D58">
            <w:pPr>
              <w:widowControl w:val="0"/>
              <w:jc w:val="center"/>
            </w:pPr>
            <w:r w:rsidRPr="00905C7D">
              <w:t>S</w:t>
            </w:r>
          </w:p>
        </w:tc>
      </w:tr>
      <w:tr w:rsidR="00F64D58" w14:paraId="6669A51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91E6B" w14:textId="77777777" w:rsidR="00F64D58" w:rsidRPr="00011BD5" w:rsidRDefault="00F64D58" w:rsidP="00F64D58">
            <w:r w:rsidRPr="00011BD5">
              <w:t>x18OCO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0B1EF" w14:textId="77777777" w:rsidR="00F64D58" w:rsidRPr="00905C7D" w:rsidRDefault="00F64D58" w:rsidP="00F64D58">
            <w:r w:rsidRPr="00905C7D">
              <w:t xml:space="preserve">18OCO-Carbon dioxide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6E71B" w14:textId="77777777" w:rsidR="00F64D58" w:rsidRPr="00905C7D" w:rsidRDefault="00F64D58" w:rsidP="00F64D58">
            <w:r w:rsidRPr="00905C7D">
              <w:rPr>
                <w:vertAlign w:val="superscript"/>
              </w:rPr>
              <w:t>18</w:t>
            </w:r>
            <w:r w:rsidRPr="00B62A2B">
              <w:rPr>
                <w:sz w:val="25"/>
                <w:szCs w:val="25"/>
              </w:rPr>
              <w:t>OCO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CC303" w14:textId="77777777" w:rsidR="00F64D58" w:rsidRPr="00905C7D" w:rsidRDefault="00F64D58" w:rsidP="00F64D58">
            <w:pPr>
              <w:widowControl w:val="0"/>
            </w:pPr>
            <w:r w:rsidRPr="00905C7D"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21984" w14:textId="77777777" w:rsidR="00F64D58" w:rsidRPr="00905C7D" w:rsidRDefault="00F64D58" w:rsidP="00F64D58">
            <w:pPr>
              <w:widowControl w:val="0"/>
              <w:jc w:val="center"/>
            </w:pPr>
            <w:r w:rsidRPr="00905C7D">
              <w:t>S</w:t>
            </w:r>
          </w:p>
        </w:tc>
      </w:tr>
      <w:tr w:rsidR="00F64D58" w14:paraId="469367B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FF9EF" w14:textId="77777777" w:rsidR="00F64D58" w:rsidRDefault="00F64D58" w:rsidP="00F64D58">
            <w:r>
              <w:t>CHOCHO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45310" w14:textId="77777777" w:rsidR="00F64D58" w:rsidRDefault="00F64D58" w:rsidP="00F64D58">
            <w:r>
              <w:t>Glyoxal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375C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A8C4A" w14:textId="77777777" w:rsidR="00F64D58" w:rsidRDefault="00F64D58" w:rsidP="00F64D58">
            <w:pPr>
              <w:widowControl w:val="0"/>
            </w:pPr>
            <w:r>
              <w:t>107-22-2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4DEC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DF3DA3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E8EC8" w14:textId="77777777" w:rsidR="00F64D58" w:rsidRDefault="00F64D58" w:rsidP="00F64D58">
            <w:r>
              <w:t>CH3COCHO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84416" w14:textId="77777777" w:rsidR="00F64D58" w:rsidRDefault="00F64D58" w:rsidP="00F64D58">
            <w:r>
              <w:t>Methyl glyoxal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8A0A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854B9" w14:textId="77777777" w:rsidR="00F64D58" w:rsidRDefault="00F64D58" w:rsidP="00F64D58">
            <w:pPr>
              <w:widowControl w:val="0"/>
            </w:pPr>
            <w:r>
              <w:t>78-98-8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73B8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ACEE9F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6B1CB" w14:textId="77777777" w:rsidR="00F64D58" w:rsidRDefault="00F64D58" w:rsidP="00F64D58">
            <w:pPr>
              <w:widowControl w:val="0"/>
            </w:pPr>
            <w:r>
              <w:t>CH3OH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F7584" w14:textId="77777777" w:rsidR="00F64D58" w:rsidRDefault="00F64D58" w:rsidP="00F64D58">
            <w:r>
              <w:t>Methanol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C085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8E512" w14:textId="77777777" w:rsidR="00F64D58" w:rsidRDefault="00F64D58" w:rsidP="00F64D58">
            <w:pPr>
              <w:widowControl w:val="0"/>
            </w:pPr>
            <w:r>
              <w:t>67-56-1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8B9D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7B7E5F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36A2C" w14:textId="77777777" w:rsidR="00F64D58" w:rsidRDefault="00F64D58" w:rsidP="00F64D58">
            <w:pPr>
              <w:widowControl w:val="0"/>
            </w:pPr>
            <w:r>
              <w:t>CH2O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CFCF6" w14:textId="77777777" w:rsidR="00F64D58" w:rsidRDefault="00F64D58" w:rsidP="00F64D58">
            <w:r>
              <w:t>Formaldehyde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1678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3B34" w14:textId="77777777" w:rsidR="00F64D58" w:rsidRDefault="00F64D58" w:rsidP="00F64D58">
            <w:pPr>
              <w:widowControl w:val="0"/>
            </w:pPr>
            <w:r>
              <w:t>50-00-0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20F7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53B430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E8602" w14:textId="77777777" w:rsidR="00F64D58" w:rsidRDefault="00F64D58" w:rsidP="00F64D58">
            <w:pPr>
              <w:widowControl w:val="0"/>
            </w:pPr>
            <w:r>
              <w:t>CH3OOH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7BA91" w14:textId="77777777" w:rsidR="00F64D58" w:rsidRDefault="00F64D58" w:rsidP="00F64D58">
            <w:r>
              <w:t>Methyl hydroperoxide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D1D3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6F7A9" w14:textId="77777777" w:rsidR="00F64D58" w:rsidRDefault="00F64D58" w:rsidP="00F64D58">
            <w:pPr>
              <w:widowControl w:val="0"/>
            </w:pPr>
            <w:r>
              <w:t>3031-73-0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7F41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B7D782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78AB6" w14:textId="77777777" w:rsidR="00F64D58" w:rsidRDefault="00F64D58" w:rsidP="00F64D58">
            <w:pPr>
              <w:widowControl w:val="0"/>
            </w:pPr>
            <w:r>
              <w:lastRenderedPageBreak/>
              <w:t>HMHP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124D0" w14:textId="0EEE9CA1" w:rsidR="00F64D58" w:rsidRDefault="00F64D58" w:rsidP="00F64D58">
            <w:r>
              <w:t>Hydroxy</w:t>
            </w:r>
            <w:r w:rsidR="00D52C70">
              <w:t>m</w:t>
            </w:r>
            <w:r>
              <w:t>ethyl hydroperoxide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DF7FD" w14:textId="77777777" w:rsidR="00F64D58" w:rsidRPr="00BC4599" w:rsidRDefault="00F64D58" w:rsidP="00F64D58">
            <w:pPr>
              <w:rPr>
                <w:sz w:val="25"/>
                <w:szCs w:val="25"/>
              </w:rPr>
            </w:pPr>
            <w:r w:rsidRPr="00BC4599">
              <w:rPr>
                <w:sz w:val="25"/>
                <w:szCs w:val="25"/>
              </w:rPr>
              <w:t>CH</w:t>
            </w:r>
            <w:r w:rsidRPr="002045F0">
              <w:rPr>
                <w:sz w:val="19"/>
                <w:szCs w:val="19"/>
              </w:rPr>
              <w:t>4</w:t>
            </w:r>
            <w:r w:rsidRPr="00BC4599">
              <w:rPr>
                <w:sz w:val="25"/>
                <w:szCs w:val="25"/>
              </w:rPr>
              <w:t>O</w:t>
            </w:r>
            <w:r w:rsidRPr="002045F0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F4FC5" w14:textId="77777777" w:rsidR="00F64D58" w:rsidRDefault="00F64D58" w:rsidP="00F64D58">
            <w:pPr>
              <w:widowControl w:val="0"/>
            </w:pPr>
            <w:r>
              <w:t>15932-89-5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40E8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11A67A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84638" w14:textId="77777777" w:rsidR="00F64D58" w:rsidRDefault="00F64D58" w:rsidP="00F64D58">
            <w:pPr>
              <w:widowControl w:val="0"/>
            </w:pPr>
            <w:r>
              <w:t>HCOOH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A8D17" w14:textId="77777777" w:rsidR="00F64D58" w:rsidRDefault="00F64D58" w:rsidP="00F64D58">
            <w:r>
              <w:t>Formic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36E6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CH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FC827" w14:textId="77777777" w:rsidR="00F64D58" w:rsidRDefault="00F64D58" w:rsidP="00F64D58">
            <w:pPr>
              <w:widowControl w:val="0"/>
            </w:pPr>
            <w:r>
              <w:t>64-18-6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E4C8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A5E976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83E21" w14:textId="77777777" w:rsidR="00F64D58" w:rsidRDefault="00F64D58" w:rsidP="00F64D58">
            <w:pPr>
              <w:widowControl w:val="0"/>
            </w:pPr>
            <w:r>
              <w:t>C2H5OH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42925" w14:textId="77777777" w:rsidR="00F64D58" w:rsidRDefault="00F64D58" w:rsidP="00F64D58">
            <w:r>
              <w:t>Ethanol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B29E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3B5B2" w14:textId="77777777" w:rsidR="00F64D58" w:rsidRDefault="00F64D58" w:rsidP="00F64D58">
            <w:pPr>
              <w:widowControl w:val="0"/>
            </w:pPr>
            <w:r>
              <w:t>64-17-5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E56A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4E9AC9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37C12" w14:textId="77777777" w:rsidR="00F64D58" w:rsidRDefault="00F64D58" w:rsidP="00F64D58">
            <w:pPr>
              <w:widowControl w:val="0"/>
            </w:pPr>
            <w:r>
              <w:t>CH3CHO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BB215" w14:textId="77777777" w:rsidR="00F64D58" w:rsidRDefault="00F64D58" w:rsidP="00F64D58">
            <w:r>
              <w:t>Acetaldehyde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B86B3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B6E46" w14:textId="77777777" w:rsidR="00F64D58" w:rsidRDefault="00F64D58" w:rsidP="00F64D58">
            <w:pPr>
              <w:widowControl w:val="0"/>
            </w:pPr>
            <w:r>
              <w:t>75-07-0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246FA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CD4118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F6A3B" w14:textId="77777777" w:rsidR="00F64D58" w:rsidRPr="000F66AC" w:rsidRDefault="00F64D58" w:rsidP="00F64D58">
            <w:pPr>
              <w:widowControl w:val="0"/>
            </w:pPr>
            <w:r w:rsidRPr="00BC4599">
              <w:rPr>
                <w:color w:val="222222"/>
                <w:highlight w:val="white"/>
              </w:rPr>
              <w:t>Glycolaldehyde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B54EA" w14:textId="77777777" w:rsidR="00F64D58" w:rsidRDefault="00F64D58" w:rsidP="00F64D58">
            <w:r>
              <w:t>Glycolaldehyde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57C0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435BE" w14:textId="77777777" w:rsidR="00F64D58" w:rsidRDefault="00F64D58" w:rsidP="00F64D58">
            <w:pPr>
              <w:widowControl w:val="0"/>
            </w:pPr>
            <w:r>
              <w:t>141-46-8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E970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744EA9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12DCC" w14:textId="77777777" w:rsidR="00F64D58" w:rsidRDefault="00F64D58" w:rsidP="00F64D58">
            <w:pPr>
              <w:widowControl w:val="0"/>
            </w:pPr>
            <w:r>
              <w:t>CH3COOH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6EF6E" w14:textId="77777777" w:rsidR="00F64D58" w:rsidRDefault="00F64D58" w:rsidP="00F64D58">
            <w:r>
              <w:t>Acetic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C46C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3DE7D" w14:textId="77777777" w:rsidR="00F64D58" w:rsidRDefault="00F64D58" w:rsidP="00F64D58">
            <w:pPr>
              <w:widowControl w:val="0"/>
            </w:pPr>
            <w:r>
              <w:t>64-19-7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B42F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EC1FE5" w14:paraId="4A02B0DF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C6795" w14:textId="47081655" w:rsidR="00EC1FE5" w:rsidRDefault="00EC1FE5" w:rsidP="00BD0949">
            <w:r>
              <w:rPr>
                <w:color w:val="000000"/>
              </w:rPr>
              <w:t>HAA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EBC2F" w14:textId="340710CD" w:rsidR="00EC1FE5" w:rsidRDefault="00EC1FE5" w:rsidP="00EC1FE5">
            <w:proofErr w:type="spellStart"/>
            <w:r>
              <w:rPr>
                <w:color w:val="000000"/>
              </w:rPr>
              <w:t>Hydroxyacetic</w:t>
            </w:r>
            <w:proofErr w:type="spellEnd"/>
            <w:r>
              <w:rPr>
                <w:color w:val="000000"/>
              </w:rPr>
              <w:t xml:space="preserve"> acid; </w:t>
            </w:r>
            <w:r w:rsidR="000D54EC">
              <w:rPr>
                <w:color w:val="000000"/>
              </w:rPr>
              <w:t>G</w:t>
            </w:r>
            <w:r>
              <w:rPr>
                <w:color w:val="000000"/>
              </w:rPr>
              <w:t>lycolic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6370E" w14:textId="4DCDEC1B" w:rsidR="00EC1FE5" w:rsidRPr="00BD0949" w:rsidRDefault="00EC1FE5" w:rsidP="00EC1FE5">
            <w:r>
              <w:rPr>
                <w:color w:val="000000"/>
                <w:sz w:val="25"/>
                <w:szCs w:val="25"/>
                <w:shd w:val="clear" w:color="auto" w:fill="FFFFFF"/>
              </w:rPr>
              <w:t>C</w:t>
            </w:r>
            <w:r>
              <w:rPr>
                <w:color w:val="000000"/>
                <w:sz w:val="19"/>
                <w:szCs w:val="19"/>
                <w:shd w:val="clear" w:color="auto" w:fill="FFFFFF"/>
              </w:rPr>
              <w:t>2</w:t>
            </w:r>
            <w:r>
              <w:rPr>
                <w:color w:val="000000"/>
                <w:sz w:val="25"/>
                <w:szCs w:val="25"/>
                <w:shd w:val="clear" w:color="auto" w:fill="FFFFFF"/>
              </w:rPr>
              <w:t>H</w:t>
            </w:r>
            <w:r>
              <w:rPr>
                <w:color w:val="000000"/>
                <w:sz w:val="19"/>
                <w:szCs w:val="19"/>
                <w:shd w:val="clear" w:color="auto" w:fill="FFFFFF"/>
              </w:rPr>
              <w:t>4</w:t>
            </w:r>
            <w:r>
              <w:rPr>
                <w:color w:val="000000"/>
                <w:sz w:val="25"/>
                <w:szCs w:val="25"/>
                <w:shd w:val="clear" w:color="auto" w:fill="FFFFFF"/>
              </w:rPr>
              <w:t>O</w:t>
            </w:r>
            <w:r>
              <w:rPr>
                <w:color w:val="00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B0812" w14:textId="077669A2" w:rsidR="00EC1FE5" w:rsidRDefault="00EC1FE5" w:rsidP="00BD0949">
            <w:r>
              <w:rPr>
                <w:color w:val="000000"/>
              </w:rPr>
              <w:t>79-14-1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1A1A2" w14:textId="1A2876C2" w:rsidR="00EC1FE5" w:rsidRDefault="00EC1FE5" w:rsidP="00795465">
            <w:pPr>
              <w:jc w:val="center"/>
            </w:pPr>
            <w:r>
              <w:rPr>
                <w:color w:val="000000"/>
              </w:rPr>
              <w:t>S</w:t>
            </w:r>
          </w:p>
        </w:tc>
      </w:tr>
      <w:tr w:rsidR="00F64D58" w14:paraId="66235CB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8ECDD" w14:textId="77777777" w:rsidR="00F64D58" w:rsidRDefault="00F64D58" w:rsidP="00F64D58">
            <w:pPr>
              <w:widowControl w:val="0"/>
            </w:pPr>
            <w:r>
              <w:t>PAA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3A8BD" w14:textId="77777777" w:rsidR="00F64D58" w:rsidRDefault="00F64D58" w:rsidP="00F64D58">
            <w:r>
              <w:t>Peracetic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D14F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2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9BA9E" w14:textId="77777777" w:rsidR="00F64D58" w:rsidRDefault="00F64D58" w:rsidP="00F64D58">
            <w:pPr>
              <w:widowControl w:val="0"/>
            </w:pPr>
            <w:r>
              <w:t>79-21-0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92168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9B47B8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7CD9" w14:textId="77777777" w:rsidR="00F64D58" w:rsidRDefault="00F64D58" w:rsidP="00F64D58">
            <w:pPr>
              <w:widowControl w:val="0"/>
            </w:pPr>
            <w:proofErr w:type="spellStart"/>
            <w:r>
              <w:t>iPropanol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787E6" w14:textId="77777777" w:rsidR="00F64D58" w:rsidRDefault="00F64D58" w:rsidP="00F64D58">
            <w:r>
              <w:t>Isopropanol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527C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47B28" w14:textId="77777777" w:rsidR="00F64D58" w:rsidRDefault="00F64D58" w:rsidP="00F64D58">
            <w:pPr>
              <w:widowControl w:val="0"/>
            </w:pPr>
            <w:r>
              <w:t>67-63-0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560EF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31113A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3C78F" w14:textId="77777777" w:rsidR="00F64D58" w:rsidRDefault="00F64D58" w:rsidP="00F64D58">
            <w:pPr>
              <w:widowControl w:val="0"/>
            </w:pPr>
            <w:proofErr w:type="spellStart"/>
            <w:r>
              <w:t>Propanal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B6070" w14:textId="77777777" w:rsidR="00F64D58" w:rsidRDefault="00F64D58" w:rsidP="00F64D58">
            <w:proofErr w:type="spellStart"/>
            <w:r>
              <w:t>Propanal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F77F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9F8F3" w14:textId="77777777" w:rsidR="00F64D58" w:rsidRDefault="00F64D58" w:rsidP="00F64D58">
            <w:pPr>
              <w:widowControl w:val="0"/>
            </w:pPr>
            <w:r>
              <w:t>123-38-6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0614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A8E999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B90E2" w14:textId="77777777" w:rsidR="00F64D58" w:rsidRDefault="00F64D58" w:rsidP="00F64D58">
            <w:pPr>
              <w:widowControl w:val="0"/>
            </w:pPr>
            <w:r>
              <w:t>Acetone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2162E" w14:textId="77777777" w:rsidR="00F64D58" w:rsidRDefault="00F64D58" w:rsidP="00F64D58">
            <w:r>
              <w:t>Acetone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9A1A7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B4D53" w14:textId="77777777" w:rsidR="00F64D58" w:rsidRDefault="00F64D58" w:rsidP="00F64D58">
            <w:pPr>
              <w:widowControl w:val="0"/>
            </w:pPr>
            <w:r>
              <w:t>67-64-1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231D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2E2AF0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5F357" w14:textId="77777777" w:rsidR="00F64D58" w:rsidRDefault="00F64D58" w:rsidP="00F64D58">
            <w:pPr>
              <w:widowControl w:val="0"/>
            </w:pPr>
            <w:proofErr w:type="spellStart"/>
            <w:r>
              <w:t>AcetonePropanal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53C20" w14:textId="77777777" w:rsidR="00F64D58" w:rsidRDefault="00F64D58" w:rsidP="00F64D58">
            <w:r>
              <w:t xml:space="preserve">Sum of Acetone and </w:t>
            </w:r>
            <w:proofErr w:type="spellStart"/>
            <w:r>
              <w:t>Propanal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08AA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38873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67991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54DDC38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27DD5" w14:textId="77777777" w:rsidR="00F64D58" w:rsidRDefault="00F64D58" w:rsidP="00F64D58">
            <w:pPr>
              <w:widowControl w:val="0"/>
            </w:pPr>
            <w:r>
              <w:t>C3H6O2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234BD" w14:textId="77777777" w:rsidR="00F64D58" w:rsidRDefault="00F64D58" w:rsidP="00F64D58">
            <w:r>
              <w:t xml:space="preserve">Sum of C3H6O2 Isomers, including </w:t>
            </w:r>
            <w:proofErr w:type="spellStart"/>
            <w:r>
              <w:t>Hydroxyacetone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00C3" w14:textId="77777777" w:rsidR="00F64D58" w:rsidRDefault="00F64D58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02B55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B2456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059AA75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29BB5" w14:textId="77777777" w:rsidR="00F64D58" w:rsidRDefault="00F64D58" w:rsidP="00F64D58">
            <w:pPr>
              <w:widowControl w:val="0"/>
            </w:pPr>
            <w:r>
              <w:t>C3H6O3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C5927" w14:textId="77777777" w:rsidR="00F64D58" w:rsidRDefault="00F64D58" w:rsidP="00F64D58">
            <w:r>
              <w:t xml:space="preserve">Sum of C3H6O3 Isomers, including </w:t>
            </w:r>
            <w:proofErr w:type="spellStart"/>
            <w:r>
              <w:t>Hydroperoxy</w:t>
            </w:r>
            <w:proofErr w:type="spellEnd"/>
            <w:r>
              <w:t xml:space="preserve"> Acetone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5044F" w14:textId="77777777" w:rsidR="00F64D58" w:rsidRDefault="00F64D58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32E0E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AA362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5922794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28C0D" w14:textId="77777777" w:rsidR="00F64D58" w:rsidRDefault="00F64D58" w:rsidP="00F64D58">
            <w:pPr>
              <w:widowControl w:val="0"/>
            </w:pPr>
            <w:r>
              <w:t>C4H6O3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38139" w14:textId="77777777" w:rsidR="00F64D58" w:rsidRDefault="00F64D58" w:rsidP="00F64D58">
            <w:r>
              <w:t xml:space="preserve">Sum of C4H6O3 Isomers, including C4 Hydroxy </w:t>
            </w:r>
            <w:proofErr w:type="spellStart"/>
            <w:r>
              <w:t>Dicarbonyls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151E1" w14:textId="77777777" w:rsidR="00F64D58" w:rsidRDefault="00F64D58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F0D6A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26BE7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15D3286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44688" w14:textId="77777777" w:rsidR="00F64D58" w:rsidRDefault="00F64D58" w:rsidP="00F64D58">
            <w:pPr>
              <w:widowControl w:val="0"/>
            </w:pPr>
            <w:r>
              <w:t>C4H8O3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294CA" w14:textId="77777777" w:rsidR="00F64D58" w:rsidRDefault="00F64D58" w:rsidP="00F64D58">
            <w:r>
              <w:t>Sum of C4H8O3 Isomers, including C4 Dihydroxy Carbonyls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2EADD" w14:textId="77777777" w:rsidR="00F64D58" w:rsidRDefault="00F64D58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90631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F3A7A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1FAE01E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18EDE" w14:textId="77777777" w:rsidR="00F64D58" w:rsidRDefault="00F64D58" w:rsidP="00F64D58">
            <w:pPr>
              <w:widowControl w:val="0"/>
            </w:pPr>
            <w:r>
              <w:t>C5H8O3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2D53A" w14:textId="77777777" w:rsidR="00F64D58" w:rsidRDefault="00F64D58" w:rsidP="00F64D58">
            <w:r>
              <w:t>Sum of C5O3H8 Compounds, including HPALDs Isomers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B1892" w14:textId="77777777" w:rsidR="00F64D58" w:rsidRDefault="00F64D58" w:rsidP="00F64D58">
            <w:pPr>
              <w:widowControl w:val="0"/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A4E50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B3286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41AA1EC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5F0B" w14:textId="77777777" w:rsidR="00F64D58" w:rsidRDefault="00F64D58" w:rsidP="00F64D58">
            <w:pPr>
              <w:widowControl w:val="0"/>
            </w:pPr>
            <w:proofErr w:type="spellStart"/>
            <w:r>
              <w:t>MeAcetate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A1353" w14:textId="77777777" w:rsidR="00F64D58" w:rsidRDefault="00F64D58" w:rsidP="00F64D58">
            <w:r>
              <w:t>Methyl acetate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4010B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8A4B8" w14:textId="77777777" w:rsidR="00F64D58" w:rsidRDefault="00F64D58" w:rsidP="00F64D58">
            <w:pPr>
              <w:widowControl w:val="0"/>
            </w:pPr>
            <w:r>
              <w:t>79-20-9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3D04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C422274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C2AE8" w14:textId="77777777" w:rsidR="00F64D58" w:rsidRDefault="00F64D58" w:rsidP="00F64D58">
            <w:pPr>
              <w:widowControl w:val="0"/>
            </w:pPr>
            <w:r>
              <w:t>C2H5COOH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6D2DB" w14:textId="77777777" w:rsidR="00F64D58" w:rsidRDefault="00F64D58" w:rsidP="00F64D58">
            <w:r>
              <w:t>Propanoic acid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40DD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331A4" w14:textId="77777777" w:rsidR="00F64D58" w:rsidRDefault="00F64D58" w:rsidP="00F64D58">
            <w:pPr>
              <w:widowControl w:val="0"/>
            </w:pPr>
            <w:r>
              <w:t>79-09-4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4404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757848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0AD5C" w14:textId="77777777" w:rsidR="00F64D58" w:rsidRDefault="00F64D58" w:rsidP="00F64D58">
            <w:pPr>
              <w:widowControl w:val="0"/>
            </w:pPr>
            <w:r>
              <w:t>Acrolein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76795" w14:textId="77777777" w:rsidR="00F64D58" w:rsidRDefault="00F64D58" w:rsidP="00F64D58">
            <w:r>
              <w:t>Acrolein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D8BB5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3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56AA8" w14:textId="77777777" w:rsidR="00F64D58" w:rsidRDefault="00F64D58" w:rsidP="00F64D58">
            <w:pPr>
              <w:widowControl w:val="0"/>
            </w:pPr>
            <w:r>
              <w:t>0107-02-08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988F1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06B289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510EE" w14:textId="77777777" w:rsidR="00F64D58" w:rsidRDefault="00F64D58" w:rsidP="00F64D58">
            <w:pPr>
              <w:widowControl w:val="0"/>
            </w:pPr>
            <w:r>
              <w:t>Butanal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75007" w14:textId="77777777" w:rsidR="00F64D58" w:rsidRDefault="00F64D58" w:rsidP="00F64D58">
            <w:r>
              <w:t>Butanal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6070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8028F" w14:textId="77777777" w:rsidR="00F64D58" w:rsidRDefault="00F64D58" w:rsidP="00F64D58">
            <w:pPr>
              <w:widowControl w:val="0"/>
            </w:pPr>
            <w:r>
              <w:t>123-72-8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72D8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BE7FB4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1867E" w14:textId="77777777" w:rsidR="00F64D58" w:rsidRDefault="00F64D58" w:rsidP="00F64D58">
            <w:pPr>
              <w:widowControl w:val="0"/>
            </w:pPr>
            <w:r>
              <w:t>MEK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174DA" w14:textId="77777777" w:rsidR="00F64D58" w:rsidRDefault="00F64D58" w:rsidP="00F64D58">
            <w:r>
              <w:t>Methyl Ethyl Ketone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CAA5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E6DBE" w14:textId="77777777" w:rsidR="00F64D58" w:rsidRDefault="00F64D58" w:rsidP="00F64D58">
            <w:pPr>
              <w:widowControl w:val="0"/>
            </w:pPr>
            <w:r>
              <w:t>78-93-3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4F215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4333CA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0938F" w14:textId="77777777" w:rsidR="00F64D58" w:rsidRDefault="00F64D58" w:rsidP="00F64D58">
            <w:pPr>
              <w:widowControl w:val="0"/>
            </w:pPr>
            <w:proofErr w:type="spellStart"/>
            <w:r>
              <w:t>ButanalMEK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9C5F1" w14:textId="77777777" w:rsidR="00F64D58" w:rsidRDefault="00F64D58" w:rsidP="00F64D58">
            <w:r>
              <w:t>Sum of Butanal and MEK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B851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DBBB1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64434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1CF6927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E01B" w14:textId="77777777" w:rsidR="00F64D58" w:rsidRDefault="00F64D58" w:rsidP="00F64D58">
            <w:pPr>
              <w:widowControl w:val="0"/>
            </w:pPr>
            <w:r>
              <w:lastRenderedPageBreak/>
              <w:t>C4Carbonyls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729B2" w14:textId="77777777" w:rsidR="00F64D58" w:rsidRDefault="00F64D58" w:rsidP="00F64D58">
            <w:r>
              <w:t>Sum of C4-Carbonyls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79336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78112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F4C16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04B9EAB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E2BCA" w14:textId="77777777" w:rsidR="00F64D58" w:rsidRDefault="00F64D58" w:rsidP="00F64D58">
            <w:pPr>
              <w:widowControl w:val="0"/>
            </w:pPr>
            <w:r>
              <w:t>E2Butenal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2AA37" w14:textId="77777777" w:rsidR="00F64D58" w:rsidRDefault="00F64D58" w:rsidP="00F64D58">
            <w:r>
              <w:t>(E)-2-Butenal, trans-Crotonaldehyde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8E4E9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28BD3" w14:textId="77777777" w:rsidR="00F64D58" w:rsidRDefault="00F64D58" w:rsidP="00F64D58">
            <w:pPr>
              <w:widowControl w:val="0"/>
            </w:pPr>
            <w:r w:rsidRPr="006C5222">
              <w:t>123-73-9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AD49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3B3F80BE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23C1" w14:textId="77777777" w:rsidR="00F64D58" w:rsidRDefault="00F64D58" w:rsidP="00F64D58">
            <w:pPr>
              <w:widowControl w:val="0"/>
            </w:pPr>
            <w:r>
              <w:t>Z2Butenal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E8292" w14:textId="77777777" w:rsidR="00F64D58" w:rsidRDefault="00F64D58" w:rsidP="00F64D58">
            <w:r>
              <w:t>(Z)-2-Butenal, cis-Crotonaldehyde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404C3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79211" w14:textId="77777777" w:rsidR="00F64D58" w:rsidRDefault="00F64D58" w:rsidP="00F64D58">
            <w:pPr>
              <w:widowControl w:val="0"/>
            </w:pPr>
            <w:r w:rsidRPr="006C5222">
              <w:t>15798-64-8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B7F4D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E84BE36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AD5B7" w14:textId="77777777" w:rsidR="00F64D58" w:rsidRDefault="00F64D58" w:rsidP="00F64D58">
            <w:pPr>
              <w:widowControl w:val="0"/>
            </w:pPr>
            <w:r>
              <w:t>x2Butenals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5750C" w14:textId="77777777" w:rsidR="00F64D58" w:rsidRDefault="00F64D58" w:rsidP="00F64D58">
            <w:r>
              <w:t>Sum of (Z)- and (E)-2-Butenal isomers, Crotonaldehyde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7FD3C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AE9A0" w14:textId="77777777" w:rsidR="00F64D58" w:rsidRDefault="00F64D58" w:rsidP="00F64D58">
            <w:pPr>
              <w:widowControl w:val="0"/>
            </w:pPr>
            <w:r w:rsidRPr="006C5222">
              <w:t>4170-30-3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16F39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0BCAAA3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21C05" w14:textId="77777777" w:rsidR="00F64D58" w:rsidRDefault="00F64D58" w:rsidP="00F64D58">
            <w:pPr>
              <w:widowControl w:val="0"/>
            </w:pPr>
            <w:proofErr w:type="spellStart"/>
            <w:r>
              <w:t>EthAcetate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9D624" w14:textId="77777777" w:rsidR="00F64D58" w:rsidRDefault="00F64D58" w:rsidP="00F64D58">
            <w:r>
              <w:t>Ethyl acetate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8F35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8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BA599" w14:textId="77777777" w:rsidR="00F64D58" w:rsidRDefault="00F64D58" w:rsidP="00F64D58">
            <w:pPr>
              <w:widowControl w:val="0"/>
            </w:pPr>
            <w:r>
              <w:t>141-78-6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CAE62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0688BEF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1A852" w14:textId="77777777" w:rsidR="00F64D58" w:rsidRDefault="00F64D58" w:rsidP="00F64D58">
            <w:r>
              <w:t>x23Butanedione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33A89" w14:textId="77777777" w:rsidR="00F64D58" w:rsidRDefault="00F64D58" w:rsidP="00F64D58">
            <w:r>
              <w:t>2,3-Butanedione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9979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  <w:r>
              <w:rPr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8BB45" w14:textId="77777777" w:rsidR="00F64D58" w:rsidRDefault="00F64D58" w:rsidP="00F64D58">
            <w:pPr>
              <w:widowControl w:val="0"/>
            </w:pPr>
            <w:r>
              <w:t>431-03-8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509E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5E3CC0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3462D" w14:textId="77777777" w:rsidR="00F64D58" w:rsidRDefault="00F64D58" w:rsidP="00F64D58">
            <w:pPr>
              <w:widowControl w:val="0"/>
            </w:pPr>
            <w:r>
              <w:t>MAC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7FF85" w14:textId="77777777" w:rsidR="00F64D58" w:rsidRDefault="00F64D58" w:rsidP="00F64D58">
            <w:r>
              <w:t>Methacrolein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25C9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8084B" w14:textId="77777777" w:rsidR="00F64D58" w:rsidRDefault="00F64D58" w:rsidP="00F64D58">
            <w:pPr>
              <w:widowControl w:val="0"/>
            </w:pPr>
            <w:r>
              <w:t>78-85-3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2F87E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F044A5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7ACC5" w14:textId="77777777" w:rsidR="00F64D58" w:rsidRDefault="00F64D58" w:rsidP="00F64D58">
            <w:pPr>
              <w:widowControl w:val="0"/>
            </w:pPr>
            <w:r>
              <w:t>MVK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BD544" w14:textId="77777777" w:rsidR="00F64D58" w:rsidRDefault="00F64D58" w:rsidP="00F64D58">
            <w:r>
              <w:t>Methyl Vinyl Ketone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1410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9AE7F" w14:textId="77777777" w:rsidR="00F64D58" w:rsidRDefault="00F64D58" w:rsidP="00F64D58">
            <w:pPr>
              <w:widowControl w:val="0"/>
            </w:pPr>
            <w:r>
              <w:t>78-94-4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1400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EB7C0F8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50608" w14:textId="77777777" w:rsidR="00F64D58" w:rsidRDefault="00F64D58" w:rsidP="00F64D58">
            <w:pPr>
              <w:widowControl w:val="0"/>
            </w:pPr>
            <w:r>
              <w:t>MVKMAC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5489B" w14:textId="77777777" w:rsidR="00F64D58" w:rsidRDefault="00F64D58" w:rsidP="00F64D58">
            <w:r>
              <w:t>Sum of MVK and Methacrolein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F4B22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2359C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F8ED7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10DBC9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2D578" w14:textId="77777777" w:rsidR="00F64D58" w:rsidRDefault="00F64D58" w:rsidP="00F64D58">
            <w:pPr>
              <w:widowControl w:val="0"/>
            </w:pPr>
            <w:r>
              <w:t>HPALDs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41B4F" w14:textId="77777777" w:rsidR="00F64D58" w:rsidRDefault="00F64D58" w:rsidP="00F64D58">
            <w:r>
              <w:t>Sum of HPALDs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80CF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905C7D"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H</w:t>
            </w:r>
            <w:r w:rsidRPr="00905C7D">
              <w:rPr>
                <w:sz w:val="19"/>
                <w:szCs w:val="19"/>
              </w:rPr>
              <w:t>8</w:t>
            </w:r>
            <w:r w:rsidRPr="00CA541E">
              <w:rPr>
                <w:sz w:val="25"/>
                <w:szCs w:val="25"/>
              </w:rPr>
              <w:t>O</w:t>
            </w:r>
            <w:r w:rsidRPr="00905C7D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2809C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C9A71" w14:textId="77777777" w:rsidR="00F64D58" w:rsidRDefault="00F64D58" w:rsidP="00F64D58">
            <w:pPr>
              <w:widowControl w:val="0"/>
              <w:jc w:val="center"/>
              <w:rPr>
                <w:highlight w:val="yellow"/>
              </w:rPr>
            </w:pPr>
            <w:r>
              <w:t>M</w:t>
            </w:r>
          </w:p>
        </w:tc>
      </w:tr>
      <w:tr w:rsidR="00F64D58" w14:paraId="7554CC2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9AB86" w14:textId="77777777" w:rsidR="00F64D58" w:rsidRDefault="00F64D58" w:rsidP="00F64D58">
            <w:pPr>
              <w:widowControl w:val="0"/>
            </w:pPr>
            <w:r>
              <w:t>ISOPOOHIEPOX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62160" w14:textId="77777777" w:rsidR="00F64D58" w:rsidRDefault="00F64D58" w:rsidP="00F64D58">
            <w:r>
              <w:t>Sum of ISOPOOH and IEPOX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B36B8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905C7D"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H</w:t>
            </w:r>
            <w:r w:rsidRPr="00905C7D">
              <w:rPr>
                <w:sz w:val="19"/>
                <w:szCs w:val="19"/>
              </w:rPr>
              <w:t>10</w:t>
            </w:r>
            <w:r w:rsidRPr="00CA541E">
              <w:rPr>
                <w:sz w:val="25"/>
                <w:szCs w:val="25"/>
              </w:rPr>
              <w:t>O</w:t>
            </w:r>
            <w:r w:rsidRPr="00905C7D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EF852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96CEE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82AD80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84736" w14:textId="77777777" w:rsidR="00F64D58" w:rsidRDefault="00F64D58" w:rsidP="00F64D58">
            <w:pPr>
              <w:widowControl w:val="0"/>
            </w:pPr>
            <w:r>
              <w:t>IEPOX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0BD0F" w14:textId="77777777" w:rsidR="00F64D58" w:rsidRDefault="00F64D58" w:rsidP="00F64D58">
            <w:r>
              <w:t>Sum of Isoprene Epoxy Diol Isomers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1A523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905C7D"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H</w:t>
            </w:r>
            <w:r w:rsidRPr="00905C7D">
              <w:rPr>
                <w:sz w:val="19"/>
                <w:szCs w:val="19"/>
              </w:rPr>
              <w:t>10</w:t>
            </w:r>
            <w:r w:rsidRPr="00CA541E">
              <w:rPr>
                <w:sz w:val="25"/>
                <w:szCs w:val="25"/>
              </w:rPr>
              <w:t>O</w:t>
            </w:r>
            <w:r w:rsidRPr="00905C7D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934DE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DD396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42D8571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EF177" w14:textId="77777777" w:rsidR="00F64D58" w:rsidRDefault="00F64D58" w:rsidP="00F64D58">
            <w:pPr>
              <w:widowControl w:val="0"/>
            </w:pPr>
            <w:r>
              <w:t>ISOPOOH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24967" w14:textId="77777777" w:rsidR="00F64D58" w:rsidRDefault="00F64D58" w:rsidP="00F64D58">
            <w:r>
              <w:t>Sum of Isoprene Hydroxy Hydroperoxide Isomers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6F931" w14:textId="77777777" w:rsidR="00F64D58" w:rsidRPr="00CA541E" w:rsidRDefault="00F64D58" w:rsidP="00F64D58">
            <w:pPr>
              <w:rPr>
                <w:sz w:val="25"/>
                <w:szCs w:val="25"/>
              </w:rPr>
            </w:pPr>
            <w:r w:rsidRPr="00CA541E">
              <w:rPr>
                <w:sz w:val="25"/>
                <w:szCs w:val="25"/>
              </w:rPr>
              <w:t>C</w:t>
            </w:r>
            <w:r w:rsidRPr="00905C7D"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H</w:t>
            </w:r>
            <w:r w:rsidRPr="00905C7D">
              <w:rPr>
                <w:sz w:val="19"/>
                <w:szCs w:val="19"/>
              </w:rPr>
              <w:t>10</w:t>
            </w:r>
            <w:r w:rsidRPr="00CA541E">
              <w:rPr>
                <w:sz w:val="25"/>
                <w:szCs w:val="25"/>
              </w:rPr>
              <w:t>O</w:t>
            </w:r>
            <w:r w:rsidRPr="00905C7D">
              <w:rPr>
                <w:sz w:val="19"/>
                <w:szCs w:val="19"/>
              </w:rPr>
              <w:t>3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2A18C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C3C0C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64FC309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14F05" w14:textId="77777777" w:rsidR="00F64D58" w:rsidRDefault="00F64D58" w:rsidP="00F64D58">
            <w:pPr>
              <w:widowControl w:val="0"/>
            </w:pPr>
            <w:r>
              <w:t>ISOPN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1217F" w14:textId="77777777" w:rsidR="00F64D58" w:rsidRDefault="00F64D58" w:rsidP="00F64D58">
            <w:r>
              <w:t>Sum of Isoprene Hydroxy Nitrate Isomers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E533" w14:textId="77777777" w:rsidR="00F64D58" w:rsidRDefault="00F64D58" w:rsidP="00F64D58">
            <w:r w:rsidRPr="00CA541E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5</w:t>
            </w:r>
            <w:r w:rsidRPr="00CA541E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9</w:t>
            </w:r>
            <w:r w:rsidRPr="00CA541E">
              <w:rPr>
                <w:sz w:val="25"/>
                <w:szCs w:val="25"/>
              </w:rPr>
              <w:t>NO</w:t>
            </w:r>
            <w:r w:rsidRPr="00905C7D">
              <w:rPr>
                <w:sz w:val="19"/>
                <w:szCs w:val="19"/>
              </w:rPr>
              <w:t>4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B8F3A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2524D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3302B12A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B173" w14:textId="77777777" w:rsidR="00F64D58" w:rsidRDefault="00F64D58" w:rsidP="00F64D58">
            <w:pPr>
              <w:widowControl w:val="0"/>
            </w:pPr>
            <w:r>
              <w:t>Furan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46323" w14:textId="77777777" w:rsidR="00F64D58" w:rsidRDefault="00F64D58" w:rsidP="00F64D58">
            <w:r>
              <w:t>Furan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C382A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4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3863E" w14:textId="77777777" w:rsidR="00F64D58" w:rsidRDefault="00F64D58" w:rsidP="00F64D58">
            <w:pPr>
              <w:widowControl w:val="0"/>
            </w:pPr>
            <w:r>
              <w:t>110-00-9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1A9F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7064F6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36DE8" w14:textId="77777777" w:rsidR="00F64D58" w:rsidRDefault="00F64D58" w:rsidP="00F64D58">
            <w:pPr>
              <w:widowControl w:val="0"/>
            </w:pPr>
            <w:r>
              <w:t>MTBE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C01FF" w14:textId="77777777" w:rsidR="00F64D58" w:rsidRDefault="00F64D58" w:rsidP="00F64D58">
            <w:r>
              <w:t>Methyl Tert-Butyl Ether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56DA0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72BC" w14:textId="77777777" w:rsidR="00F64D58" w:rsidRDefault="00F64D58" w:rsidP="00F64D58">
            <w:pPr>
              <w:widowControl w:val="0"/>
            </w:pPr>
            <w:r>
              <w:t>1634-04-04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D677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FD6B2C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0740A" w14:textId="77777777" w:rsidR="00F64D58" w:rsidRDefault="00F64D58" w:rsidP="00F64D58">
            <w:pPr>
              <w:widowControl w:val="0"/>
            </w:pPr>
            <w:r>
              <w:t>MBO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06CC4" w14:textId="77777777" w:rsidR="00F64D58" w:rsidRDefault="00F64D58" w:rsidP="00F64D58">
            <w:r>
              <w:t>2-Methyl-3-buten-2-ol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9597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A2842" w14:textId="77777777" w:rsidR="00F64D58" w:rsidRDefault="00F64D58" w:rsidP="00F64D58">
            <w:pPr>
              <w:widowControl w:val="0"/>
            </w:pPr>
            <w:r>
              <w:t>115-18-4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7676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9EFE2A7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49C4E" w14:textId="77777777" w:rsidR="00F64D58" w:rsidRDefault="00F64D58" w:rsidP="00F64D58">
            <w:pPr>
              <w:widowControl w:val="0"/>
            </w:pPr>
            <w:r>
              <w:t>Pentanal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D68C1" w14:textId="77777777" w:rsidR="00F64D58" w:rsidRDefault="00F64D58" w:rsidP="00F64D58">
            <w:r>
              <w:t>Pentanal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876D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54326" w14:textId="77777777" w:rsidR="00F64D58" w:rsidRDefault="00F64D58" w:rsidP="00F64D58">
            <w:pPr>
              <w:widowControl w:val="0"/>
            </w:pPr>
            <w:r>
              <w:t>110-62-3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DBF46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2133ABD0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7152E" w14:textId="77777777" w:rsidR="00F64D58" w:rsidRDefault="00F64D58" w:rsidP="00F64D58">
            <w:pPr>
              <w:widowControl w:val="0"/>
            </w:pPr>
            <w:r>
              <w:t>x2Pentanone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470DB" w14:textId="77777777" w:rsidR="00F64D58" w:rsidRDefault="00F64D58" w:rsidP="00F64D58">
            <w:r>
              <w:t>2-Pentanone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A7804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B3866" w14:textId="77777777" w:rsidR="00F64D58" w:rsidRDefault="00F64D58" w:rsidP="00F64D58">
            <w:pPr>
              <w:widowControl w:val="0"/>
            </w:pPr>
            <w:r>
              <w:t>107-87-9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F802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4F6B43AB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31005" w14:textId="77777777" w:rsidR="00F64D58" w:rsidRDefault="00F64D58" w:rsidP="00F64D58">
            <w:pPr>
              <w:widowControl w:val="0"/>
            </w:pPr>
            <w:r>
              <w:t>x3Pentanone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A7844" w14:textId="77777777" w:rsidR="00F64D58" w:rsidRDefault="00F64D58" w:rsidP="00F64D58">
            <w:r>
              <w:t>3-Pentanone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4AA7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D3275" w14:textId="77777777" w:rsidR="00F64D58" w:rsidRDefault="00F64D58" w:rsidP="00F64D58">
            <w:pPr>
              <w:widowControl w:val="0"/>
            </w:pPr>
            <w:r>
              <w:t>96-22-0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5A36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B85046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FE471" w14:textId="77777777" w:rsidR="00F64D58" w:rsidRDefault="00F64D58" w:rsidP="00F64D58">
            <w:pPr>
              <w:widowControl w:val="0"/>
            </w:pPr>
            <w:r>
              <w:t>C5Carbonyls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B9D6A" w14:textId="77777777" w:rsidR="00F64D58" w:rsidRDefault="00F64D58" w:rsidP="00F64D58">
            <w:r>
              <w:t>Sum of C5-Carbonyls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2C798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10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FF520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B9D7A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56503F23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7786E" w14:textId="77777777" w:rsidR="00F64D58" w:rsidRDefault="00F64D58" w:rsidP="00F64D58">
            <w:pPr>
              <w:widowControl w:val="0"/>
            </w:pPr>
            <w:r>
              <w:t>x2MeFuran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3DB98" w14:textId="77777777" w:rsidR="00F64D58" w:rsidRDefault="00F64D58" w:rsidP="00F64D58">
            <w:r>
              <w:t>2-Methylfuran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C2291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71866" w14:textId="77777777" w:rsidR="00F64D58" w:rsidRDefault="00F64D58" w:rsidP="00F64D58">
            <w:pPr>
              <w:widowControl w:val="0"/>
            </w:pPr>
            <w:r>
              <w:t>534-22-5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FE77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67FCE15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2F974" w14:textId="77777777" w:rsidR="00F64D58" w:rsidRDefault="00F64D58" w:rsidP="00F64D58">
            <w:pPr>
              <w:widowControl w:val="0"/>
            </w:pPr>
            <w:r>
              <w:t>x3MeFuran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8CBE2" w14:textId="77777777" w:rsidR="00F64D58" w:rsidRDefault="00F64D58" w:rsidP="00F64D58">
            <w:r>
              <w:t>3-Methylfuran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2506D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5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44FB3" w14:textId="77777777" w:rsidR="00F64D58" w:rsidRDefault="00F64D58" w:rsidP="00F64D58">
            <w:pPr>
              <w:widowControl w:val="0"/>
            </w:pPr>
            <w:r>
              <w:t>930-27-8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2414C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5D2BF3F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1F4CA" w14:textId="77777777" w:rsidR="00F64D58" w:rsidRDefault="00F64D58" w:rsidP="00F64D58">
            <w:pPr>
              <w:widowControl w:val="0"/>
            </w:pPr>
            <w:r>
              <w:t>Furfural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8B835" w14:textId="77777777" w:rsidR="00F64D58" w:rsidRDefault="00F64D58" w:rsidP="00F64D58">
            <w:r>
              <w:t>Furfural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FA665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 w:rsidRPr="0074616C">
              <w:rPr>
                <w:sz w:val="25"/>
                <w:szCs w:val="25"/>
              </w:rPr>
              <w:t>C</w:t>
            </w:r>
            <w:r w:rsidRPr="0074616C">
              <w:rPr>
                <w:sz w:val="19"/>
                <w:szCs w:val="19"/>
              </w:rPr>
              <w:t>5</w:t>
            </w:r>
            <w:r w:rsidRPr="0074616C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4</w:t>
            </w:r>
            <w:r w:rsidRPr="0074616C">
              <w:rPr>
                <w:sz w:val="25"/>
                <w:szCs w:val="25"/>
              </w:rPr>
              <w:t>O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F1BB3" w14:textId="77777777" w:rsidR="00F64D58" w:rsidRDefault="00F64D58" w:rsidP="00F64D58">
            <w:pPr>
              <w:widowControl w:val="0"/>
            </w:pPr>
            <w:r w:rsidRPr="00905C7D">
              <w:t>98-01-1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685E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1BA5669D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C2186" w14:textId="77777777" w:rsidR="00F64D58" w:rsidRDefault="00F64D58" w:rsidP="00F64D58">
            <w:pPr>
              <w:widowControl w:val="0"/>
            </w:pPr>
            <w:r>
              <w:lastRenderedPageBreak/>
              <w:t>Hexanal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F121B" w14:textId="77777777" w:rsidR="00F64D58" w:rsidRDefault="00F64D58" w:rsidP="00F64D58">
            <w:r>
              <w:t>Hexanal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67C89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46ECE" w14:textId="77777777" w:rsidR="00F64D58" w:rsidRDefault="00F64D58" w:rsidP="00F64D58">
            <w:pPr>
              <w:widowControl w:val="0"/>
            </w:pPr>
            <w:r>
              <w:t>66-25-1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BC947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EF9B04C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42E4" w14:textId="77777777" w:rsidR="00F64D58" w:rsidRDefault="00F64D58" w:rsidP="00F64D58">
            <w:pPr>
              <w:widowControl w:val="0"/>
            </w:pPr>
            <w:r>
              <w:t>x2Hexanone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904F6" w14:textId="77777777" w:rsidR="00F64D58" w:rsidRDefault="00F64D58" w:rsidP="00F64D58">
            <w:r>
              <w:t>2-Hexanone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02CE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87EF3" w14:textId="77777777" w:rsidR="00F64D58" w:rsidRDefault="00F64D58" w:rsidP="00F64D58">
            <w:pPr>
              <w:widowControl w:val="0"/>
            </w:pPr>
            <w:r>
              <w:t>591-78-6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B1DF9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7C62F339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D4174" w14:textId="77777777" w:rsidR="00F64D58" w:rsidRDefault="00F64D58" w:rsidP="00F64D58">
            <w:pPr>
              <w:widowControl w:val="0"/>
            </w:pPr>
            <w:r>
              <w:t>x3Hexanone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4E411" w14:textId="77777777" w:rsidR="00F64D58" w:rsidRDefault="00F64D58" w:rsidP="00F64D58">
            <w:r>
              <w:t>3-Hexanone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E53B7" w14:textId="77777777" w:rsidR="00F64D58" w:rsidRDefault="00F64D58" w:rsidP="00F64D58">
            <w:r w:rsidRPr="00B62A2B">
              <w:rPr>
                <w:sz w:val="25"/>
                <w:szCs w:val="25"/>
              </w:rPr>
              <w:t>C</w:t>
            </w:r>
            <w:r>
              <w:rPr>
                <w:sz w:val="19"/>
                <w:szCs w:val="19"/>
              </w:rPr>
              <w:t>6</w:t>
            </w:r>
            <w:r w:rsidRPr="00B62A2B">
              <w:rPr>
                <w:sz w:val="25"/>
                <w:szCs w:val="25"/>
              </w:rPr>
              <w:t>H</w:t>
            </w:r>
            <w:r>
              <w:rPr>
                <w:sz w:val="19"/>
                <w:szCs w:val="19"/>
              </w:rPr>
              <w:t>12</w:t>
            </w:r>
            <w:r w:rsidRPr="00B62A2B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E70C4" w14:textId="77777777" w:rsidR="00F64D58" w:rsidRDefault="00F64D58" w:rsidP="00F64D58">
            <w:pPr>
              <w:widowControl w:val="0"/>
            </w:pPr>
            <w:r>
              <w:t>589-38-8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EE83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  <w:tr w:rsidR="00F64D58" w14:paraId="664BFEA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9D787" w14:textId="77777777" w:rsidR="00F64D58" w:rsidRDefault="00F64D58" w:rsidP="00F64D58">
            <w:pPr>
              <w:widowControl w:val="0"/>
            </w:pPr>
            <w:r>
              <w:t>C6Carbonyls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E3FC5" w14:textId="77777777" w:rsidR="00F64D58" w:rsidRDefault="00F64D58" w:rsidP="00F64D58">
            <w:r>
              <w:t>Sum of C6-Carbonyls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1276F" w14:textId="77777777" w:rsidR="00F64D58" w:rsidRDefault="00F64D58" w:rsidP="00F64D58">
            <w:r>
              <w:rPr>
                <w:sz w:val="25"/>
                <w:szCs w:val="25"/>
                <w:highlight w:val="white"/>
              </w:rPr>
              <w:t>C</w:t>
            </w:r>
            <w:r>
              <w:rPr>
                <w:sz w:val="19"/>
                <w:szCs w:val="19"/>
                <w:highlight w:val="white"/>
              </w:rPr>
              <w:t>6</w:t>
            </w:r>
            <w:r>
              <w:rPr>
                <w:sz w:val="25"/>
                <w:szCs w:val="25"/>
                <w:highlight w:val="white"/>
              </w:rPr>
              <w:t>H</w:t>
            </w:r>
            <w:r>
              <w:rPr>
                <w:sz w:val="19"/>
                <w:szCs w:val="19"/>
                <w:highlight w:val="white"/>
              </w:rPr>
              <w:t>12</w:t>
            </w:r>
            <w:r>
              <w:rPr>
                <w:sz w:val="25"/>
                <w:szCs w:val="25"/>
                <w:highlight w:val="white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29003" w14:textId="77777777" w:rsidR="00F64D58" w:rsidRDefault="00F64D58" w:rsidP="00F64D58">
            <w:pPr>
              <w:widowControl w:val="0"/>
            </w:pPr>
            <w:r>
              <w:t>N/A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B8FE3" w14:textId="77777777" w:rsidR="00F64D58" w:rsidRDefault="00F64D58" w:rsidP="00F64D58">
            <w:pPr>
              <w:widowControl w:val="0"/>
              <w:jc w:val="center"/>
            </w:pPr>
            <w:r>
              <w:t>M</w:t>
            </w:r>
          </w:p>
        </w:tc>
      </w:tr>
      <w:tr w:rsidR="00F64D58" w14:paraId="77206032" w14:textId="77777777" w:rsidTr="00795465">
        <w:trPr>
          <w:trHeight w:val="340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480C5" w14:textId="77777777" w:rsidR="00F64D58" w:rsidRDefault="00F64D58" w:rsidP="00F64D58">
            <w:pPr>
              <w:widowControl w:val="0"/>
            </w:pPr>
            <w:proofErr w:type="spellStart"/>
            <w:r>
              <w:t>CycHexanone</w:t>
            </w:r>
            <w:proofErr w:type="spellEnd"/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CB8F7" w14:textId="77777777" w:rsidR="00F64D58" w:rsidRDefault="00F64D58" w:rsidP="00F64D58">
            <w:r>
              <w:t>Cyclohexanone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CCCD" w14:textId="77777777" w:rsidR="00F64D58" w:rsidRDefault="00F64D58" w:rsidP="00F64D58">
            <w:pPr>
              <w:rPr>
                <w:sz w:val="25"/>
                <w:szCs w:val="25"/>
                <w:highlight w:val="white"/>
              </w:rPr>
            </w:pPr>
            <w:r w:rsidRPr="006C5222">
              <w:rPr>
                <w:sz w:val="25"/>
                <w:szCs w:val="25"/>
              </w:rPr>
              <w:t>C</w:t>
            </w:r>
            <w:r w:rsidRPr="00CA541E">
              <w:rPr>
                <w:sz w:val="19"/>
                <w:szCs w:val="19"/>
              </w:rPr>
              <w:t>6</w:t>
            </w:r>
            <w:r w:rsidRPr="006C5222">
              <w:rPr>
                <w:sz w:val="25"/>
                <w:szCs w:val="25"/>
              </w:rPr>
              <w:t>H</w:t>
            </w:r>
            <w:r w:rsidRPr="00CA541E">
              <w:rPr>
                <w:sz w:val="19"/>
                <w:szCs w:val="19"/>
              </w:rPr>
              <w:t>10</w:t>
            </w:r>
            <w:r w:rsidRPr="006C5222">
              <w:rPr>
                <w:sz w:val="25"/>
                <w:szCs w:val="25"/>
              </w:rPr>
              <w:t>O</w:t>
            </w: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D8BB1" w14:textId="77777777" w:rsidR="00F64D58" w:rsidRDefault="00F64D58" w:rsidP="00F64D58">
            <w:pPr>
              <w:widowControl w:val="0"/>
            </w:pPr>
            <w:r w:rsidRPr="006C5222">
              <w:t>108-94-1</w:t>
            </w:r>
          </w:p>
        </w:tc>
        <w:tc>
          <w:tcPr>
            <w:tcW w:w="1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5007B" w14:textId="77777777" w:rsidR="00F64D58" w:rsidRDefault="00F64D58" w:rsidP="00F64D58">
            <w:pPr>
              <w:widowControl w:val="0"/>
              <w:jc w:val="center"/>
            </w:pPr>
            <w:r>
              <w:t>S</w:t>
            </w:r>
          </w:p>
        </w:tc>
      </w:tr>
    </w:tbl>
    <w:p w14:paraId="4E6595A1" w14:textId="77777777" w:rsidR="0077589A" w:rsidRDefault="00B74EA7">
      <w:pPr>
        <w:pStyle w:val="Heading2"/>
        <w:rPr>
          <w:sz w:val="24"/>
          <w:szCs w:val="24"/>
        </w:rPr>
      </w:pPr>
      <w:r>
        <w:t xml:space="preserve">4.3 Aerosol Standard Names: </w:t>
      </w:r>
    </w:p>
    <w:p w14:paraId="2A2A1C4E" w14:textId="317AB011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for aerosols is either “</w:t>
      </w:r>
      <w:proofErr w:type="spellStart"/>
      <w:r>
        <w:rPr>
          <w:sz w:val="24"/>
          <w:szCs w:val="24"/>
        </w:rPr>
        <w:t>AerMP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AerComp</w:t>
      </w:r>
      <w:proofErr w:type="spellEnd"/>
      <w:r>
        <w:rPr>
          <w:sz w:val="24"/>
          <w:szCs w:val="24"/>
        </w:rPr>
        <w:t>”, or “</w:t>
      </w:r>
      <w:proofErr w:type="spellStart"/>
      <w:r>
        <w:rPr>
          <w:sz w:val="24"/>
          <w:szCs w:val="24"/>
        </w:rPr>
        <w:t>AerOpt</w:t>
      </w:r>
      <w:proofErr w:type="spellEnd"/>
      <w:r>
        <w:rPr>
          <w:sz w:val="24"/>
          <w:szCs w:val="24"/>
        </w:rPr>
        <w:t>” for aerosol microphysical properties, aerosol composition, and aerosol optical properties, respectively.</w:t>
      </w:r>
      <w:r w:rsidR="002726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AerMP</w:t>
      </w:r>
      <w:proofErr w:type="spellEnd"/>
      <w:r>
        <w:rPr>
          <w:sz w:val="24"/>
          <w:szCs w:val="24"/>
        </w:rPr>
        <w:t xml:space="preserve"> has four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C5D7B">
        <w:rPr>
          <w:sz w:val="24"/>
          <w:szCs w:val="24"/>
        </w:rPr>
        <w:t>MeasurementRH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04C16">
        <w:rPr>
          <w:sz w:val="24"/>
          <w:szCs w:val="24"/>
        </w:rPr>
        <w:t>SizingTechnique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, and Reporting; </w:t>
      </w:r>
      <w:proofErr w:type="spellStart"/>
      <w:r>
        <w:rPr>
          <w:sz w:val="24"/>
          <w:szCs w:val="24"/>
        </w:rPr>
        <w:t>AerComp</w:t>
      </w:r>
      <w:proofErr w:type="spellEnd"/>
      <w:r>
        <w:rPr>
          <w:sz w:val="24"/>
          <w:szCs w:val="24"/>
        </w:rPr>
        <w:t xml:space="preserve"> has three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704C16">
        <w:rPr>
          <w:sz w:val="24"/>
          <w:szCs w:val="24"/>
        </w:rPr>
        <w:t>Siz</w:t>
      </w:r>
      <w:r w:rsidR="00363B39">
        <w:rPr>
          <w:sz w:val="24"/>
          <w:szCs w:val="24"/>
        </w:rPr>
        <w:t>ing</w:t>
      </w:r>
      <w:r w:rsidR="00704C16"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>, and Reporting</w:t>
      </w:r>
      <w:r w:rsidR="00800D6D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AerOpt</w:t>
      </w:r>
      <w:proofErr w:type="spellEnd"/>
      <w:r>
        <w:rPr>
          <w:sz w:val="24"/>
          <w:szCs w:val="24"/>
        </w:rPr>
        <w:t xml:space="preserve"> has four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C5D7B">
        <w:rPr>
          <w:sz w:val="24"/>
          <w:szCs w:val="24"/>
        </w:rPr>
        <w:t>MeasurementRH</w:t>
      </w:r>
      <w:proofErr w:type="spellEnd"/>
      <w:r>
        <w:rPr>
          <w:sz w:val="24"/>
          <w:szCs w:val="24"/>
        </w:rPr>
        <w:t xml:space="preserve">, WL,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>, and Reporting.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aerosol</w:t>
      </w:r>
      <w:r w:rsidR="00112674">
        <w:rPr>
          <w:sz w:val="24"/>
          <w:szCs w:val="24"/>
        </w:rPr>
        <w:t xml:space="preserve"> variables are listed in Table 4.3</w:t>
      </w:r>
      <w:r w:rsidR="001319CE">
        <w:rPr>
          <w:sz w:val="24"/>
          <w:szCs w:val="24"/>
        </w:rPr>
        <w:t>.6</w:t>
      </w:r>
      <w:r>
        <w:rPr>
          <w:sz w:val="24"/>
          <w:szCs w:val="24"/>
        </w:rPr>
        <w:t>.</w:t>
      </w:r>
    </w:p>
    <w:p w14:paraId="2C8C9582" w14:textId="77777777" w:rsidR="0077589A" w:rsidRDefault="0077589A">
      <w:pPr>
        <w:rPr>
          <w:sz w:val="24"/>
          <w:szCs w:val="24"/>
        </w:rPr>
      </w:pPr>
    </w:p>
    <w:p w14:paraId="28506668" w14:textId="1C7A4864" w:rsidR="0077589A" w:rsidRDefault="000D35CA">
      <w:pPr>
        <w:rPr>
          <w:sz w:val="24"/>
          <w:szCs w:val="24"/>
        </w:rPr>
      </w:pPr>
      <w:r w:rsidRPr="000D35CA">
        <w:rPr>
          <w:sz w:val="24"/>
          <w:szCs w:val="24"/>
        </w:rPr>
        <w:t>For aerosol microphysical and optical measurements, relative humidity (RH) conditions are important because water vapor can condense onto the particle and change its size and optical properties.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 xml:space="preserve">In-situ aerosol measurements can be made </w:t>
      </w:r>
      <w:r w:rsidR="00112674">
        <w:rPr>
          <w:sz w:val="24"/>
          <w:szCs w:val="24"/>
        </w:rPr>
        <w:t>at different RH levels.</w:t>
      </w:r>
      <w:r w:rsidR="002726DE">
        <w:rPr>
          <w:sz w:val="24"/>
          <w:szCs w:val="24"/>
        </w:rPr>
        <w:t xml:space="preserve"> </w:t>
      </w:r>
      <w:r w:rsidR="00112674">
        <w:rPr>
          <w:sz w:val="24"/>
          <w:szCs w:val="24"/>
        </w:rPr>
        <w:t>Table 4.3.1</w:t>
      </w:r>
      <w:r w:rsidR="00B74EA7">
        <w:rPr>
          <w:sz w:val="24"/>
          <w:szCs w:val="24"/>
        </w:rPr>
        <w:t xml:space="preserve"> defines the three possible modes of aerosol measurements related to relative humidity levels</w:t>
      </w:r>
      <w:r w:rsidR="256492F8" w:rsidRPr="256492F8">
        <w:rPr>
          <w:sz w:val="24"/>
          <w:szCs w:val="24"/>
        </w:rPr>
        <w:t xml:space="preserve"> </w:t>
      </w:r>
      <w:r w:rsidR="256492F8" w:rsidRPr="005A548F">
        <w:rPr>
          <w:sz w:val="24"/>
          <w:szCs w:val="24"/>
        </w:rPr>
        <w:t>(</w:t>
      </w:r>
      <w:proofErr w:type="spellStart"/>
      <w:r w:rsidR="003C5D7B">
        <w:rPr>
          <w:sz w:val="24"/>
          <w:szCs w:val="24"/>
        </w:rPr>
        <w:t>MeasurementRH</w:t>
      </w:r>
      <w:proofErr w:type="spellEnd"/>
      <w:r w:rsidR="256492F8" w:rsidRPr="005A548F">
        <w:rPr>
          <w:sz w:val="24"/>
          <w:szCs w:val="24"/>
        </w:rPr>
        <w:t>)</w:t>
      </w:r>
      <w:r w:rsidR="256492F8" w:rsidRPr="256492F8">
        <w:rPr>
          <w:sz w:val="24"/>
          <w:szCs w:val="24"/>
        </w:rPr>
        <w:t>:</w:t>
      </w:r>
      <w:r w:rsidR="002726DE">
        <w:rPr>
          <w:sz w:val="24"/>
          <w:szCs w:val="24"/>
        </w:rPr>
        <w:t xml:space="preserve"> </w:t>
      </w:r>
      <w:proofErr w:type="spellStart"/>
      <w:r w:rsidR="00B74EA7">
        <w:rPr>
          <w:sz w:val="24"/>
          <w:szCs w:val="24"/>
        </w:rPr>
        <w:t>RHd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RHa</w:t>
      </w:r>
      <w:proofErr w:type="spellEnd"/>
      <w:r w:rsidR="00B74EA7">
        <w:rPr>
          <w:sz w:val="24"/>
          <w:szCs w:val="24"/>
        </w:rPr>
        <w:t xml:space="preserve">, and </w:t>
      </w:r>
      <w:proofErr w:type="spellStart"/>
      <w:r w:rsidR="00B74EA7">
        <w:rPr>
          <w:sz w:val="24"/>
          <w:szCs w:val="24"/>
        </w:rPr>
        <w:t>RHsp</w:t>
      </w:r>
      <w:proofErr w:type="spellEnd"/>
      <w:r w:rsidR="00B74EA7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>If “</w:t>
      </w:r>
      <w:proofErr w:type="spellStart"/>
      <w:r w:rsidR="00B74EA7">
        <w:rPr>
          <w:sz w:val="24"/>
          <w:szCs w:val="24"/>
        </w:rPr>
        <w:t>RHsp</w:t>
      </w:r>
      <w:proofErr w:type="spellEnd"/>
      <w:r w:rsidR="00B74EA7">
        <w:rPr>
          <w:sz w:val="24"/>
          <w:szCs w:val="24"/>
        </w:rPr>
        <w:t>” is used, the specific humidity at which the measurement was taken should be documented in the variable description.</w:t>
      </w:r>
    </w:p>
    <w:p w14:paraId="2F7576E1" w14:textId="77777777" w:rsidR="0077589A" w:rsidRDefault="0077589A">
      <w:pPr>
        <w:rPr>
          <w:sz w:val="24"/>
          <w:szCs w:val="24"/>
        </w:rPr>
      </w:pPr>
    </w:p>
    <w:p w14:paraId="485E5A13" w14:textId="71C5DAEE" w:rsidR="00112674" w:rsidRDefault="00112674">
      <w:pPr>
        <w:rPr>
          <w:sz w:val="24"/>
          <w:szCs w:val="24"/>
        </w:rPr>
      </w:pPr>
      <w:r>
        <w:rPr>
          <w:sz w:val="24"/>
          <w:szCs w:val="24"/>
        </w:rPr>
        <w:t>Table 4.3.1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List of Possible Aerosol Instrument RH values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3B9F1F4C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578D" w14:textId="77777777" w:rsidR="0077589A" w:rsidRPr="00B62A2B" w:rsidRDefault="003C5D7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B62A2B">
              <w:rPr>
                <w:b/>
                <w:sz w:val="24"/>
                <w:szCs w:val="24"/>
              </w:rPr>
              <w:t>MeasurementRH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B574" w14:textId="77777777" w:rsidR="0077589A" w:rsidRPr="00B62A2B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62A2B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6354C15E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7F9F" w14:textId="77777777" w:rsidR="0077589A" w:rsidRDefault="00B74EA7">
            <w:pPr>
              <w:widowControl w:val="0"/>
              <w:spacing w:line="240" w:lineRule="auto"/>
            </w:pPr>
            <w:proofErr w:type="spellStart"/>
            <w:r>
              <w:t>RHd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EED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Reduced relative humidity in the sampling system, typically less than 40% </w:t>
            </w:r>
          </w:p>
        </w:tc>
      </w:tr>
      <w:tr w:rsidR="0077589A" w14:paraId="2DF94748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C4" w14:textId="43A518A7" w:rsidR="0077589A" w:rsidRDefault="003F7061" w:rsidP="00EF53A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RHa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045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Relative humidity at ambient conditions </w:t>
            </w:r>
          </w:p>
        </w:tc>
      </w:tr>
      <w:tr w:rsidR="0077589A" w14:paraId="67063AC9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22F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RHsp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746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 system relative humidity at a specified level</w:t>
            </w:r>
          </w:p>
        </w:tc>
      </w:tr>
      <w:tr w:rsidR="0092486E" w14:paraId="50DC883C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2029" w14:textId="7282C348" w:rsidR="0092486E" w:rsidRDefault="0092486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00B30">
              <w:rPr>
                <w:sz w:val="24"/>
                <w:szCs w:val="24"/>
              </w:rPr>
              <w:t>one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C43" w14:textId="6EAABB6F" w:rsidR="0092486E" w:rsidRDefault="00A00B3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applicable to variable</w:t>
            </w:r>
          </w:p>
        </w:tc>
      </w:tr>
    </w:tbl>
    <w:p w14:paraId="750A0BE8" w14:textId="77777777" w:rsidR="0077589A" w:rsidRDefault="0077589A">
      <w:pPr>
        <w:rPr>
          <w:sz w:val="24"/>
          <w:szCs w:val="24"/>
        </w:rPr>
      </w:pPr>
    </w:p>
    <w:p w14:paraId="1D77A9C9" w14:textId="1282C3A8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</w:t>
      </w:r>
      <w:r w:rsidR="00363B39">
        <w:rPr>
          <w:sz w:val="24"/>
          <w:szCs w:val="24"/>
        </w:rPr>
        <w:t>ing</w:t>
      </w:r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 is an important descriptive attribute because the measurement of </w:t>
      </w:r>
      <w:r w:rsidR="0029545E">
        <w:rPr>
          <w:sz w:val="24"/>
          <w:szCs w:val="24"/>
        </w:rPr>
        <w:t xml:space="preserve">the size of </w:t>
      </w:r>
      <w:r>
        <w:rPr>
          <w:sz w:val="24"/>
          <w:szCs w:val="24"/>
        </w:rPr>
        <w:t xml:space="preserve">a </w:t>
      </w:r>
      <w:r w:rsidR="000D35CA">
        <w:rPr>
          <w:sz w:val="24"/>
          <w:szCs w:val="24"/>
        </w:rPr>
        <w:t xml:space="preserve">single particle </w:t>
      </w:r>
      <w:r w:rsidR="00222DDD">
        <w:rPr>
          <w:sz w:val="24"/>
          <w:szCs w:val="24"/>
        </w:rPr>
        <w:t>can vary</w:t>
      </w:r>
      <w:r w:rsidR="000D35CA">
        <w:rPr>
          <w:sz w:val="24"/>
          <w:szCs w:val="24"/>
        </w:rPr>
        <w:t xml:space="preserve"> when using different techniques (based on the </w:t>
      </w:r>
      <w:r w:rsidR="000D35CA">
        <w:rPr>
          <w:sz w:val="24"/>
          <w:szCs w:val="24"/>
        </w:rPr>
        <w:lastRenderedPageBreak/>
        <w:t xml:space="preserve">properties of the particle, such as its </w:t>
      </w:r>
      <w:r w:rsidR="0029545E">
        <w:rPr>
          <w:sz w:val="24"/>
          <w:szCs w:val="24"/>
        </w:rPr>
        <w:t xml:space="preserve">composition, </w:t>
      </w:r>
      <w:r w:rsidR="000D35CA">
        <w:rPr>
          <w:sz w:val="24"/>
          <w:szCs w:val="24"/>
        </w:rPr>
        <w:t>s</w:t>
      </w:r>
      <w:r w:rsidR="0029545E">
        <w:rPr>
          <w:sz w:val="24"/>
          <w:szCs w:val="24"/>
        </w:rPr>
        <w:t>hape and</w:t>
      </w:r>
      <w:r w:rsidR="000D35CA">
        <w:rPr>
          <w:sz w:val="24"/>
          <w:szCs w:val="24"/>
        </w:rPr>
        <w:t xml:space="preserve"> density).</w:t>
      </w:r>
      <w:r w:rsidR="003E3F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Each technique has inherent assumptions, limitations, and operable ranges that are vital for proper interpretation and </w:t>
      </w:r>
      <w:r w:rsidR="00112674">
        <w:rPr>
          <w:sz w:val="24"/>
          <w:szCs w:val="24"/>
        </w:rPr>
        <w:t>comparison of the data.</w:t>
      </w:r>
      <w:r w:rsidR="002726DE">
        <w:rPr>
          <w:sz w:val="24"/>
          <w:szCs w:val="24"/>
        </w:rPr>
        <w:t xml:space="preserve"> </w:t>
      </w:r>
      <w:r w:rsidR="00112674">
        <w:rPr>
          <w:sz w:val="24"/>
          <w:szCs w:val="24"/>
        </w:rPr>
        <w:t>Table 4.3.2</w:t>
      </w:r>
      <w:r>
        <w:rPr>
          <w:sz w:val="24"/>
          <w:szCs w:val="24"/>
        </w:rPr>
        <w:t xml:space="preserve"> defines the values of “</w:t>
      </w:r>
      <w:proofErr w:type="spellStart"/>
      <w:r>
        <w:rPr>
          <w:sz w:val="24"/>
          <w:szCs w:val="24"/>
        </w:rPr>
        <w:t>Siz</w:t>
      </w:r>
      <w:r w:rsidR="00363B39">
        <w:rPr>
          <w:sz w:val="24"/>
          <w:szCs w:val="24"/>
        </w:rPr>
        <w:t>ing</w:t>
      </w:r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” representing </w:t>
      </w:r>
      <w:r w:rsidR="256492F8" w:rsidRPr="005A548F">
        <w:rPr>
          <w:sz w:val="24"/>
          <w:szCs w:val="24"/>
        </w:rPr>
        <w:t xml:space="preserve">the </w:t>
      </w:r>
      <w:r w:rsidRPr="005A548F">
        <w:rPr>
          <w:sz w:val="24"/>
          <w:szCs w:val="24"/>
        </w:rPr>
        <w:t>d</w:t>
      </w:r>
      <w:r>
        <w:rPr>
          <w:sz w:val="24"/>
          <w:szCs w:val="24"/>
        </w:rPr>
        <w:t>ifferent measurement techniques for particle size determination</w:t>
      </w:r>
      <w:r w:rsidR="256492F8" w:rsidRPr="256492F8">
        <w:rPr>
          <w:sz w:val="24"/>
          <w:szCs w:val="24"/>
        </w:rPr>
        <w:t>.</w:t>
      </w:r>
      <w:r w:rsidR="00100846">
        <w:rPr>
          <w:sz w:val="24"/>
          <w:szCs w:val="24"/>
        </w:rPr>
        <w:t xml:space="preserve"> If the </w:t>
      </w:r>
      <w:proofErr w:type="spellStart"/>
      <w:r w:rsidR="00100846">
        <w:rPr>
          <w:sz w:val="24"/>
          <w:szCs w:val="24"/>
        </w:rPr>
        <w:t>SizingTechnique</w:t>
      </w:r>
      <w:proofErr w:type="spellEnd"/>
      <w:r w:rsidR="00100846">
        <w:rPr>
          <w:sz w:val="24"/>
          <w:szCs w:val="24"/>
        </w:rPr>
        <w:t xml:space="preserve"> is “None”, the </w:t>
      </w:r>
      <w:proofErr w:type="spellStart"/>
      <w:r w:rsidR="00100846">
        <w:rPr>
          <w:sz w:val="24"/>
          <w:szCs w:val="24"/>
        </w:rPr>
        <w:t>SizeRange</w:t>
      </w:r>
      <w:proofErr w:type="spellEnd"/>
      <w:r w:rsidR="00100846">
        <w:rPr>
          <w:sz w:val="24"/>
          <w:szCs w:val="24"/>
        </w:rPr>
        <w:t xml:space="preserve"> used must be “Total”</w:t>
      </w:r>
      <w:r w:rsidR="002F0EDD">
        <w:rPr>
          <w:sz w:val="24"/>
          <w:szCs w:val="24"/>
        </w:rPr>
        <w:t>, which is typically for bulk measurements</w:t>
      </w:r>
      <w:r w:rsidR="00100846">
        <w:rPr>
          <w:sz w:val="24"/>
          <w:szCs w:val="24"/>
        </w:rPr>
        <w:t>.</w:t>
      </w:r>
    </w:p>
    <w:p w14:paraId="12B94A15" w14:textId="77777777" w:rsidR="0077589A" w:rsidRDefault="0077589A">
      <w:pPr>
        <w:rPr>
          <w:sz w:val="24"/>
          <w:szCs w:val="24"/>
        </w:rPr>
      </w:pPr>
    </w:p>
    <w:p w14:paraId="695BB4BC" w14:textId="7AEB3E3F" w:rsidR="00112674" w:rsidRDefault="00112674">
      <w:pPr>
        <w:rPr>
          <w:sz w:val="24"/>
          <w:szCs w:val="24"/>
        </w:rPr>
      </w:pPr>
      <w:r>
        <w:rPr>
          <w:sz w:val="24"/>
          <w:szCs w:val="24"/>
        </w:rPr>
        <w:t>Table 4.3.2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List </w:t>
      </w:r>
      <w:r w:rsidR="00D16569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Aerosol </w:t>
      </w:r>
      <w:proofErr w:type="spellStart"/>
      <w:r>
        <w:rPr>
          <w:sz w:val="24"/>
          <w:szCs w:val="24"/>
        </w:rPr>
        <w:t>SizingTechniques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720F59E4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7778" w14:textId="32254D47" w:rsidR="0077589A" w:rsidRDefault="00B74EA7" w:rsidP="0036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Siz</w:t>
            </w:r>
            <w:r w:rsidR="00363B39">
              <w:rPr>
                <w:b/>
                <w:sz w:val="24"/>
                <w:szCs w:val="24"/>
              </w:rPr>
              <w:t>ing</w:t>
            </w:r>
            <w:r>
              <w:rPr>
                <w:b/>
                <w:sz w:val="24"/>
                <w:szCs w:val="24"/>
              </w:rPr>
              <w:t>Technique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3B5E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58F7307E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6A60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Mobility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CA1A" w14:textId="4FCA184B" w:rsidR="0077589A" w:rsidRPr="00BE4328" w:rsidRDefault="00B74EA7" w:rsidP="00363B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electrical mobility diameter is the diameter of a sphere with the same migration velocity in a constant electric field as the particle of interest</w:t>
            </w:r>
            <w:r w:rsidR="00222DDD">
              <w:rPr>
                <w:sz w:val="24"/>
                <w:szCs w:val="24"/>
              </w:rPr>
              <w:t xml:space="preserve"> (i.e., migration velocity in a constant electric field)</w:t>
            </w:r>
            <w:r w:rsidR="00BE432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77589A" w14:paraId="1DB08331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44F1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Optical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8BFE" w14:textId="7C6E3CCD" w:rsidR="0077589A" w:rsidRDefault="00F20A3F" w:rsidP="00F20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m</w:t>
            </w:r>
            <w:r w:rsidR="00222DDD">
              <w:rPr>
                <w:sz w:val="24"/>
                <w:szCs w:val="24"/>
              </w:rPr>
              <w:t>easurement made using the</w:t>
            </w:r>
            <w:r>
              <w:rPr>
                <w:sz w:val="24"/>
                <w:szCs w:val="24"/>
              </w:rPr>
              <w:t xml:space="preserve"> </w:t>
            </w:r>
            <w:r w:rsidR="00BE4328">
              <w:rPr>
                <w:sz w:val="24"/>
                <w:szCs w:val="24"/>
              </w:rPr>
              <w:t>i</w:t>
            </w:r>
            <w:r w:rsidR="00B74EA7">
              <w:rPr>
                <w:sz w:val="24"/>
                <w:szCs w:val="24"/>
              </w:rPr>
              <w:t>ntensity of light scattered by a particle, related to particle size using a prescribed refractive index and assumed spherical shape</w:t>
            </w:r>
            <w:r w:rsidR="00BE4328">
              <w:rPr>
                <w:sz w:val="24"/>
                <w:szCs w:val="24"/>
              </w:rPr>
              <w:t>.</w:t>
            </w:r>
          </w:p>
        </w:tc>
      </w:tr>
      <w:tr w:rsidR="0077589A" w14:paraId="3761F7BB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A234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Aerodynamic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F98" w14:textId="060F36E4" w:rsidR="0077589A" w:rsidRDefault="00B74EA7" w:rsidP="00F20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aerodynamic diameter is defined as the diameter of a sphere with standard density that settles at the same terminal velocity as the particle of interest.</w:t>
            </w:r>
            <w:r w:rsidR="00F20A3F" w:rsidDel="00F20A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77589A" w14:paraId="6FBB11D3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8EC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VacuumAerodynamic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844C" w14:textId="2C1F735E" w:rsidR="0077589A" w:rsidRDefault="00B74EA7" w:rsidP="00B82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vacuum aerodynamic diameter is measured in a free-molecular flow regime (that is, in conditions where the ratio of the mean free path of the gas molecules to the size of the particle &gt;&gt; 1)</w:t>
            </w:r>
            <w:r w:rsidR="00BE432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</w:tr>
      <w:tr w:rsidR="0077589A" w14:paraId="7973D55A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D106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LII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B94F" w14:textId="4B673BD1" w:rsidR="0077589A" w:rsidRDefault="00E05F3B" w:rsidP="00E05F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LII size is the r</w:t>
            </w:r>
            <w:r w:rsidR="00044C27" w:rsidRPr="00044C27">
              <w:rPr>
                <w:sz w:val="24"/>
                <w:szCs w:val="24"/>
              </w:rPr>
              <w:t xml:space="preserve">efractory black carbon size derived </w:t>
            </w:r>
            <w:r w:rsidR="00FA7527">
              <w:rPr>
                <w:sz w:val="24"/>
                <w:szCs w:val="24"/>
              </w:rPr>
              <w:t xml:space="preserve">from </w:t>
            </w:r>
            <w:r w:rsidR="00FA7527" w:rsidRPr="00FA7527">
              <w:rPr>
                <w:sz w:val="24"/>
                <w:szCs w:val="24"/>
              </w:rPr>
              <w:t xml:space="preserve">mass </w:t>
            </w:r>
            <w:r w:rsidR="007B2091">
              <w:rPr>
                <w:sz w:val="24"/>
                <w:szCs w:val="24"/>
              </w:rPr>
              <w:t xml:space="preserve">measurement </w:t>
            </w:r>
            <w:r w:rsidR="00FA7527">
              <w:rPr>
                <w:sz w:val="24"/>
                <w:szCs w:val="24"/>
              </w:rPr>
              <w:t>and assumption</w:t>
            </w:r>
            <w:r w:rsidR="00E47616">
              <w:rPr>
                <w:sz w:val="24"/>
                <w:szCs w:val="24"/>
              </w:rPr>
              <w:t>s</w:t>
            </w:r>
            <w:r w:rsidR="00FA7527">
              <w:rPr>
                <w:sz w:val="24"/>
                <w:szCs w:val="24"/>
              </w:rPr>
              <w:t xml:space="preserve"> of</w:t>
            </w:r>
            <w:r w:rsidR="00044C27" w:rsidRPr="00044C27">
              <w:rPr>
                <w:sz w:val="24"/>
                <w:szCs w:val="24"/>
              </w:rPr>
              <w:t xml:space="preserve"> void free density (1.8 g/cc) and spherical shape</w:t>
            </w:r>
            <w:r w:rsidR="007B2091">
              <w:rPr>
                <w:sz w:val="24"/>
                <w:szCs w:val="24"/>
              </w:rPr>
              <w:t xml:space="preserve">. </w:t>
            </w:r>
            <w:r w:rsidR="00FF5B87" w:rsidRPr="00FF5B87">
              <w:rPr>
                <w:sz w:val="24"/>
                <w:szCs w:val="24"/>
              </w:rPr>
              <w:t xml:space="preserve">Refractory black carbon mass </w:t>
            </w:r>
            <w:r w:rsidR="002F0EDD">
              <w:rPr>
                <w:sz w:val="24"/>
                <w:szCs w:val="24"/>
              </w:rPr>
              <w:t xml:space="preserve">is </w:t>
            </w:r>
            <w:r w:rsidR="00FF5B87" w:rsidRPr="00FF5B87">
              <w:rPr>
                <w:sz w:val="24"/>
                <w:szCs w:val="24"/>
              </w:rPr>
              <w:t>determined from incandescent light intensity at vaporization temperature.</w:t>
            </w:r>
          </w:p>
        </w:tc>
      </w:tr>
      <w:tr w:rsidR="0077589A" w14:paraId="21249B51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CCB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4FFE" w14:textId="5732418C" w:rsidR="0077589A" w:rsidRDefault="00B74EA7" w:rsidP="00B82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of a particle's size using an image</w:t>
            </w:r>
            <w:r w:rsidR="00E2118D">
              <w:rPr>
                <w:sz w:val="24"/>
                <w:szCs w:val="24"/>
              </w:rPr>
              <w:t>.</w:t>
            </w:r>
          </w:p>
        </w:tc>
      </w:tr>
      <w:tr w:rsidR="0077589A" w14:paraId="2262704D" w14:textId="3673B16E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3650" w14:textId="0EA18927" w:rsidR="0077589A" w:rsidRDefault="00316D0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6444" w14:textId="5489508E" w:rsidR="0077589A" w:rsidRDefault="00C5748F" w:rsidP="004F36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0D1B7E">
              <w:rPr>
                <w:sz w:val="24"/>
                <w:szCs w:val="24"/>
              </w:rPr>
              <w:t xml:space="preserve">elvin size refers to the smallest size at which condensation </w:t>
            </w:r>
            <w:r w:rsidR="001369BF">
              <w:rPr>
                <w:sz w:val="24"/>
                <w:szCs w:val="24"/>
              </w:rPr>
              <w:t>occurs at a particular supersaturation</w:t>
            </w:r>
            <w:r w:rsidR="00BE4328">
              <w:rPr>
                <w:sz w:val="24"/>
                <w:szCs w:val="24"/>
              </w:rPr>
              <w:t>,</w:t>
            </w:r>
            <w:r w:rsidR="001369BF">
              <w:rPr>
                <w:sz w:val="24"/>
                <w:szCs w:val="24"/>
              </w:rPr>
              <w:t xml:space="preserve"> as </w:t>
            </w:r>
            <w:r w:rsidR="00C9291D">
              <w:rPr>
                <w:sz w:val="24"/>
                <w:szCs w:val="24"/>
              </w:rPr>
              <w:t xml:space="preserve">the </w:t>
            </w:r>
            <w:r w:rsidR="001369BF">
              <w:rPr>
                <w:sz w:val="24"/>
                <w:szCs w:val="24"/>
              </w:rPr>
              <w:t xml:space="preserve">saturation vapor pressure </w:t>
            </w:r>
            <w:r w:rsidR="00C9291D">
              <w:rPr>
                <w:sz w:val="24"/>
                <w:szCs w:val="24"/>
              </w:rPr>
              <w:t xml:space="preserve">is </w:t>
            </w:r>
            <w:r w:rsidR="001369BF">
              <w:rPr>
                <w:sz w:val="24"/>
                <w:szCs w:val="24"/>
              </w:rPr>
              <w:t>dependen</w:t>
            </w:r>
            <w:r w:rsidR="00C9291D">
              <w:rPr>
                <w:sz w:val="24"/>
                <w:szCs w:val="24"/>
              </w:rPr>
              <w:t>t</w:t>
            </w:r>
            <w:r w:rsidR="001369BF">
              <w:rPr>
                <w:sz w:val="24"/>
                <w:szCs w:val="24"/>
              </w:rPr>
              <w:t xml:space="preserve"> on the particle radius of curvature</w:t>
            </w:r>
            <w:r w:rsidR="00C9291D">
              <w:rPr>
                <w:sz w:val="24"/>
                <w:szCs w:val="24"/>
              </w:rPr>
              <w:t xml:space="preserve">. Kelvin </w:t>
            </w:r>
            <w:r w:rsidR="00BE4328">
              <w:rPr>
                <w:sz w:val="24"/>
                <w:szCs w:val="24"/>
              </w:rPr>
              <w:t>s</w:t>
            </w:r>
            <w:r w:rsidR="00F6456E" w:rsidRPr="00F6456E">
              <w:rPr>
                <w:sz w:val="24"/>
                <w:szCs w:val="24"/>
              </w:rPr>
              <w:t xml:space="preserve">ize </w:t>
            </w:r>
            <w:r w:rsidR="003A5586">
              <w:rPr>
                <w:sz w:val="24"/>
                <w:szCs w:val="24"/>
              </w:rPr>
              <w:t xml:space="preserve">is </w:t>
            </w:r>
            <w:r w:rsidR="00F6456E" w:rsidRPr="00F6456E">
              <w:rPr>
                <w:sz w:val="24"/>
                <w:szCs w:val="24"/>
              </w:rPr>
              <w:t>determined by varying the supersaturation of a vapor</w:t>
            </w:r>
            <w:r w:rsidR="008D7437">
              <w:rPr>
                <w:sz w:val="24"/>
                <w:szCs w:val="24"/>
              </w:rPr>
              <w:t xml:space="preserve"> and counting the number droplets that activate</w:t>
            </w:r>
            <w:r w:rsidR="00CB4986">
              <w:rPr>
                <w:sz w:val="24"/>
                <w:szCs w:val="24"/>
              </w:rPr>
              <w:t>.</w:t>
            </w:r>
          </w:p>
        </w:tc>
      </w:tr>
      <w:tr w:rsidR="00BA2E0C" w14:paraId="39BB52FE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FF1B" w14:textId="3FAADFCC" w:rsidR="00BA2E0C" w:rsidRDefault="00BA2E0C" w:rsidP="00BA2E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8CB2" w14:textId="218E50C9" w:rsidR="00BA2E0C" w:rsidRDefault="00BA2E0C" w:rsidP="00BA2E0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specific size determination</w:t>
            </w:r>
            <w:r w:rsidR="00C62D6C">
              <w:rPr>
                <w:sz w:val="24"/>
                <w:szCs w:val="24"/>
              </w:rPr>
              <w:t xml:space="preserve"> – Bulk measurement</w:t>
            </w:r>
          </w:p>
        </w:tc>
      </w:tr>
    </w:tbl>
    <w:p w14:paraId="357B0D85" w14:textId="7777777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[1] DeCarlo, Peter F., et al. "Particle morphology and density characterization by combined mobility and aerodynamic diameter measurements. Part 1: Theory." Aerosol Science and Technology 38.12 (2004): 1185-1205.</w:t>
      </w:r>
    </w:p>
    <w:p w14:paraId="4CC26F19" w14:textId="77777777" w:rsidR="0077589A" w:rsidRDefault="0077589A">
      <w:pPr>
        <w:rPr>
          <w:sz w:val="24"/>
          <w:szCs w:val="24"/>
        </w:rPr>
      </w:pPr>
    </w:p>
    <w:p w14:paraId="5A2CEC5F" w14:textId="5D2D3CC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The “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>” delineates the range of particle sizes being measured.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</w:t>
      </w:r>
      <w:r w:rsidR="00800D6D">
        <w:rPr>
          <w:sz w:val="24"/>
          <w:szCs w:val="24"/>
        </w:rPr>
        <w:t xml:space="preserve">seven </w:t>
      </w:r>
      <w:r>
        <w:rPr>
          <w:sz w:val="24"/>
          <w:szCs w:val="24"/>
        </w:rPr>
        <w:t xml:space="preserve">possible </w:t>
      </w:r>
      <w:proofErr w:type="spellStart"/>
      <w:r>
        <w:rPr>
          <w:sz w:val="24"/>
          <w:szCs w:val="24"/>
        </w:rPr>
        <w:t>SizeRanges</w:t>
      </w:r>
      <w:proofErr w:type="spellEnd"/>
      <w:r>
        <w:rPr>
          <w:sz w:val="24"/>
          <w:szCs w:val="24"/>
        </w:rPr>
        <w:t xml:space="preserve"> that can be used: </w:t>
      </w:r>
      <w:proofErr w:type="spellStart"/>
      <w:r>
        <w:rPr>
          <w:sz w:val="24"/>
          <w:szCs w:val="24"/>
        </w:rPr>
        <w:t>Nucl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12674">
        <w:rPr>
          <w:sz w:val="24"/>
          <w:szCs w:val="24"/>
        </w:rPr>
        <w:t>Accu</w:t>
      </w:r>
      <w:proofErr w:type="spellEnd"/>
      <w:r w:rsidR="00112674">
        <w:rPr>
          <w:sz w:val="24"/>
          <w:szCs w:val="24"/>
        </w:rPr>
        <w:t xml:space="preserve">, Coarse, </w:t>
      </w:r>
      <w:r w:rsidR="0078737D">
        <w:rPr>
          <w:sz w:val="24"/>
          <w:szCs w:val="24"/>
        </w:rPr>
        <w:t>Bulk</w:t>
      </w:r>
      <w:r w:rsidR="256492F8" w:rsidRPr="001051E8">
        <w:rPr>
          <w:sz w:val="24"/>
          <w:szCs w:val="24"/>
        </w:rPr>
        <w:t>,</w:t>
      </w:r>
      <w:r w:rsidR="256492F8" w:rsidRPr="256492F8">
        <w:rPr>
          <w:color w:val="FF0000"/>
          <w:sz w:val="24"/>
          <w:szCs w:val="24"/>
        </w:rPr>
        <w:t xml:space="preserve"> </w:t>
      </w:r>
      <w:r w:rsidR="256492F8" w:rsidRPr="005A548F">
        <w:rPr>
          <w:sz w:val="24"/>
          <w:szCs w:val="24"/>
        </w:rPr>
        <w:t xml:space="preserve">PM1, </w:t>
      </w:r>
      <w:proofErr w:type="spellStart"/>
      <w:r w:rsidR="256492F8" w:rsidRPr="005A548F">
        <w:rPr>
          <w:sz w:val="24"/>
          <w:szCs w:val="24"/>
        </w:rPr>
        <w:t>PMx</w:t>
      </w:r>
      <w:proofErr w:type="spellEnd"/>
      <w:r w:rsidR="256492F8" w:rsidRPr="005A548F">
        <w:rPr>
          <w:sz w:val="24"/>
          <w:szCs w:val="24"/>
        </w:rPr>
        <w:t xml:space="preserve">, and </w:t>
      </w:r>
      <w:proofErr w:type="spellStart"/>
      <w:r w:rsidR="256492F8" w:rsidRPr="005A548F">
        <w:rPr>
          <w:sz w:val="24"/>
          <w:szCs w:val="24"/>
        </w:rPr>
        <w:t>XtoY</w:t>
      </w:r>
      <w:proofErr w:type="spellEnd"/>
      <w:r w:rsidR="00557531">
        <w:rPr>
          <w:sz w:val="24"/>
          <w:szCs w:val="24"/>
        </w:rPr>
        <w:t xml:space="preserve">, where X and Y can be </w:t>
      </w:r>
      <w:proofErr w:type="spellStart"/>
      <w:r w:rsidR="00557531">
        <w:rPr>
          <w:sz w:val="24"/>
          <w:szCs w:val="24"/>
        </w:rPr>
        <w:t>Nucl</w:t>
      </w:r>
      <w:proofErr w:type="spellEnd"/>
      <w:r w:rsidR="00557531">
        <w:rPr>
          <w:sz w:val="24"/>
          <w:szCs w:val="24"/>
        </w:rPr>
        <w:t xml:space="preserve">, </w:t>
      </w:r>
      <w:proofErr w:type="spellStart"/>
      <w:r w:rsidR="00557531">
        <w:rPr>
          <w:sz w:val="24"/>
          <w:szCs w:val="24"/>
        </w:rPr>
        <w:t>Accu</w:t>
      </w:r>
      <w:proofErr w:type="spellEnd"/>
      <w:r w:rsidR="00557531">
        <w:rPr>
          <w:sz w:val="24"/>
          <w:szCs w:val="24"/>
        </w:rPr>
        <w:t xml:space="preserve">, or Coarse, e.g., </w:t>
      </w:r>
      <w:proofErr w:type="spellStart"/>
      <w:r w:rsidR="00557531">
        <w:rPr>
          <w:sz w:val="24"/>
          <w:szCs w:val="24"/>
        </w:rPr>
        <w:t>NucltoAccu</w:t>
      </w:r>
      <w:proofErr w:type="spellEnd"/>
      <w:r w:rsidR="00112674">
        <w:rPr>
          <w:sz w:val="24"/>
          <w:szCs w:val="24"/>
        </w:rPr>
        <w:t xml:space="preserve"> (Table 4.3.3</w:t>
      </w:r>
      <w:r>
        <w:rPr>
          <w:sz w:val="24"/>
          <w:szCs w:val="24"/>
        </w:rPr>
        <w:t>).</w:t>
      </w:r>
      <w:r w:rsidR="00BE4328">
        <w:rPr>
          <w:sz w:val="24"/>
          <w:szCs w:val="24"/>
        </w:rPr>
        <w:t xml:space="preserve"> When </w:t>
      </w:r>
      <w:r w:rsidR="00E2118D">
        <w:rPr>
          <w:sz w:val="24"/>
          <w:szCs w:val="24"/>
        </w:rPr>
        <w:t>“</w:t>
      </w:r>
      <w:r w:rsidR="0078737D">
        <w:rPr>
          <w:sz w:val="24"/>
          <w:szCs w:val="24"/>
        </w:rPr>
        <w:t>Bulk</w:t>
      </w:r>
      <w:r w:rsidR="00E2118D">
        <w:rPr>
          <w:sz w:val="24"/>
          <w:szCs w:val="24"/>
        </w:rPr>
        <w:t>”</w:t>
      </w:r>
      <w:r w:rsidR="00BE4328">
        <w:rPr>
          <w:sz w:val="24"/>
          <w:szCs w:val="24"/>
        </w:rPr>
        <w:t xml:space="preserve"> is used, </w:t>
      </w:r>
      <w:proofErr w:type="spellStart"/>
      <w:r w:rsidR="00BE4328">
        <w:rPr>
          <w:sz w:val="24"/>
          <w:szCs w:val="24"/>
        </w:rPr>
        <w:t>SizingTechnique</w:t>
      </w:r>
      <w:proofErr w:type="spellEnd"/>
      <w:r w:rsidR="00E2118D">
        <w:rPr>
          <w:sz w:val="24"/>
          <w:szCs w:val="24"/>
        </w:rPr>
        <w:t xml:space="preserve"> must be “None”.</w:t>
      </w:r>
    </w:p>
    <w:p w14:paraId="0874CDA2" w14:textId="77777777" w:rsidR="0077589A" w:rsidRDefault="0077589A">
      <w:pPr>
        <w:rPr>
          <w:sz w:val="24"/>
          <w:szCs w:val="24"/>
        </w:rPr>
      </w:pPr>
    </w:p>
    <w:p w14:paraId="04018085" w14:textId="41A7D417" w:rsidR="00112674" w:rsidRDefault="00112674">
      <w:pPr>
        <w:rPr>
          <w:sz w:val="24"/>
          <w:szCs w:val="24"/>
        </w:rPr>
      </w:pPr>
      <w:r>
        <w:rPr>
          <w:sz w:val="24"/>
          <w:szCs w:val="24"/>
        </w:rPr>
        <w:t>Table 4.3.3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Summary of Aerosol Size Ranges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4F013FED" w14:textId="77777777" w:rsidTr="00D16569">
        <w:trPr>
          <w:tblHeader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186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SizeRange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EA96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3693A6C9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5337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Nucl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694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Nucleation-mode aerosols: 0.001-0.1 um diameter</w:t>
            </w:r>
          </w:p>
        </w:tc>
      </w:tr>
      <w:tr w:rsidR="0077589A" w14:paraId="549EB8C5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3181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FC74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Accumulation-mode aerosols: 0.1-1 um diameter</w:t>
            </w:r>
          </w:p>
        </w:tc>
      </w:tr>
      <w:tr w:rsidR="0077589A" w14:paraId="03E0A258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41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Coarse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825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Coarse-mode aerosols: greater than 1 um diameter</w:t>
            </w:r>
          </w:p>
        </w:tc>
      </w:tr>
      <w:tr w:rsidR="0077589A" w14:paraId="41C32067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C7B5" w14:textId="7A0436EB" w:rsidR="0077589A" w:rsidRDefault="00307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Bulk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5E5F" w14:textId="16FD80AA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distinction in size of particle being measured</w:t>
            </w:r>
          </w:p>
        </w:tc>
      </w:tr>
      <w:tr w:rsidR="0077589A" w14:paraId="4E20DDBA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EA9A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PM1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1852" w14:textId="07C77219" w:rsidR="0077589A" w:rsidRDefault="00B066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Submicron aerosols: less than 1 um diameter</w:t>
            </w:r>
          </w:p>
        </w:tc>
      </w:tr>
      <w:tr w:rsidR="0077589A" w14:paraId="7673136B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8A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PMx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703A" w14:textId="4D76476F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Particles with diameter under X um</w:t>
            </w:r>
            <w:r w:rsidR="00BA2E0C">
              <w:rPr>
                <w:sz w:val="24"/>
                <w:szCs w:val="24"/>
              </w:rPr>
              <w:t xml:space="preserve"> diameter</w:t>
            </w:r>
          </w:p>
        </w:tc>
      </w:tr>
      <w:tr w:rsidR="0077589A" w14:paraId="5E22DB3F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F27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XtoY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E20C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Range from X to Y, e.g., </w:t>
            </w:r>
            <w:proofErr w:type="spellStart"/>
            <w:r>
              <w:rPr>
                <w:sz w:val="24"/>
                <w:szCs w:val="24"/>
              </w:rPr>
              <w:t>NucltoAccu</w:t>
            </w:r>
            <w:proofErr w:type="spellEnd"/>
          </w:p>
        </w:tc>
      </w:tr>
    </w:tbl>
    <w:p w14:paraId="7A41E782" w14:textId="77777777" w:rsidR="0077589A" w:rsidRDefault="0077589A">
      <w:pPr>
        <w:rPr>
          <w:sz w:val="24"/>
          <w:szCs w:val="24"/>
        </w:rPr>
      </w:pPr>
    </w:p>
    <w:p w14:paraId="4D5B6E72" w14:textId="73B36DE9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Aerosol optical properties are functions of wavelengths </w:t>
      </w:r>
      <w:r w:rsidR="07174C4C" w:rsidRPr="005A548F">
        <w:rPr>
          <w:sz w:val="24"/>
          <w:szCs w:val="24"/>
        </w:rPr>
        <w:t xml:space="preserve">(WL) </w:t>
      </w:r>
      <w:r>
        <w:rPr>
          <w:sz w:val="24"/>
          <w:szCs w:val="24"/>
        </w:rPr>
        <w:t>of light.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Therefore, a measurement of aerosol optical properties is made at</w:t>
      </w:r>
      <w:r w:rsidR="00112674">
        <w:rPr>
          <w:sz w:val="24"/>
          <w:szCs w:val="24"/>
        </w:rPr>
        <w:t xml:space="preserve"> a specific wavelength.</w:t>
      </w:r>
      <w:r w:rsidR="002726DE">
        <w:rPr>
          <w:sz w:val="24"/>
          <w:szCs w:val="24"/>
        </w:rPr>
        <w:t xml:space="preserve"> </w:t>
      </w:r>
      <w:r w:rsidR="00112674">
        <w:rPr>
          <w:sz w:val="24"/>
          <w:szCs w:val="24"/>
        </w:rPr>
        <w:t>Table 4.3.4</w:t>
      </w:r>
      <w:r>
        <w:rPr>
          <w:sz w:val="24"/>
          <w:szCs w:val="24"/>
        </w:rPr>
        <w:t xml:space="preserve"> lists the values </w:t>
      </w:r>
      <w:r w:rsidR="07174C4C" w:rsidRPr="07174C4C">
        <w:rPr>
          <w:sz w:val="24"/>
          <w:szCs w:val="24"/>
        </w:rPr>
        <w:t>for “WL” attributes</w:t>
      </w:r>
      <w:r w:rsidR="2B98AC44" w:rsidRPr="2B98AC44">
        <w:rPr>
          <w:sz w:val="24"/>
          <w:szCs w:val="24"/>
        </w:rPr>
        <w:t>,</w:t>
      </w:r>
      <w:r>
        <w:rPr>
          <w:sz w:val="24"/>
          <w:szCs w:val="24"/>
        </w:rPr>
        <w:t xml:space="preserve"> specifying the wavelength ranges within which instruments commonly operate.</w:t>
      </w:r>
    </w:p>
    <w:p w14:paraId="47A8EDF2" w14:textId="77777777" w:rsidR="0077589A" w:rsidRDefault="0077589A">
      <w:pPr>
        <w:rPr>
          <w:sz w:val="24"/>
          <w:szCs w:val="24"/>
        </w:rPr>
      </w:pPr>
    </w:p>
    <w:p w14:paraId="36BD3149" w14:textId="5E803B23" w:rsidR="00112674" w:rsidRDefault="00112674">
      <w:pPr>
        <w:rPr>
          <w:sz w:val="24"/>
          <w:szCs w:val="24"/>
        </w:rPr>
      </w:pPr>
      <w:r>
        <w:rPr>
          <w:sz w:val="24"/>
          <w:szCs w:val="24"/>
        </w:rPr>
        <w:t>Table 4.3.4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List of Wavelength Ranges for Aerosol Optical Property Measurements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76F63691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53B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WL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564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662A258F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3F53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4DAA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Ultraviolet: 10- 400 nm</w:t>
            </w:r>
          </w:p>
        </w:tc>
      </w:tr>
      <w:tr w:rsidR="0077589A" w14:paraId="78A408F2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EA1" w14:textId="77777777" w:rsidR="0077589A" w:rsidRDefault="001126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B74EA7">
              <w:rPr>
                <w:sz w:val="24"/>
                <w:szCs w:val="24"/>
              </w:rPr>
              <w:t>lue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24F7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450 - 495 nm</w:t>
            </w:r>
          </w:p>
        </w:tc>
      </w:tr>
      <w:tr w:rsidR="0077589A" w14:paraId="2CBC0C7A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1770" w14:textId="0832944B" w:rsidR="0077589A" w:rsidRDefault="00753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B74EA7">
              <w:rPr>
                <w:sz w:val="24"/>
                <w:szCs w:val="24"/>
              </w:rPr>
              <w:t>reen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F058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495 - 570 nm</w:t>
            </w:r>
          </w:p>
        </w:tc>
      </w:tr>
      <w:tr w:rsidR="0077589A" w14:paraId="514789F8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A1D" w14:textId="77777777" w:rsidR="0077589A" w:rsidRDefault="001126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74EA7">
              <w:rPr>
                <w:sz w:val="24"/>
                <w:szCs w:val="24"/>
              </w:rPr>
              <w:t>ed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838C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620 - 700 nm</w:t>
            </w:r>
          </w:p>
        </w:tc>
      </w:tr>
      <w:tr w:rsidR="0077589A" w14:paraId="03F429E9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CF87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3F1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Infrared: 700 - 10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>
                <w:sz w:val="24"/>
                <w:szCs w:val="24"/>
              </w:rPr>
              <w:t xml:space="preserve"> nm</w:t>
            </w:r>
          </w:p>
        </w:tc>
      </w:tr>
      <w:tr w:rsidR="0077589A" w14:paraId="40727E09" w14:textId="77777777" w:rsidTr="00112674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21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XtoY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8B4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Wavelength range from X to Y E.g., </w:t>
            </w:r>
            <w:proofErr w:type="spellStart"/>
            <w:r>
              <w:rPr>
                <w:sz w:val="24"/>
                <w:szCs w:val="24"/>
              </w:rPr>
              <w:t>BluetoRed</w:t>
            </w:r>
            <w:proofErr w:type="spellEnd"/>
          </w:p>
        </w:tc>
      </w:tr>
    </w:tbl>
    <w:p w14:paraId="0359E555" w14:textId="77777777" w:rsidR="0077589A" w:rsidRDefault="0077589A">
      <w:pPr>
        <w:rPr>
          <w:sz w:val="24"/>
          <w:szCs w:val="24"/>
        </w:rPr>
      </w:pPr>
    </w:p>
    <w:p w14:paraId="2ABF9AFD" w14:textId="19AA2231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Lastly, aerosol variables have a </w:t>
      </w:r>
      <w:proofErr w:type="spellStart"/>
      <w:r>
        <w:rPr>
          <w:sz w:val="24"/>
          <w:szCs w:val="24"/>
        </w:rPr>
        <w:t>DescriptiveAttribute</w:t>
      </w:r>
      <w:proofErr w:type="spellEnd"/>
      <w:r>
        <w:rPr>
          <w:sz w:val="24"/>
          <w:szCs w:val="24"/>
        </w:rPr>
        <w:t xml:space="preserve"> to indicate the reporting method used.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Aerosol chemical compositions can be reported as mass concentrations at either STP or ambient temperature and pressure</w:t>
      </w:r>
      <w:r w:rsidR="00455825">
        <w:rPr>
          <w:sz w:val="24"/>
          <w:szCs w:val="24"/>
        </w:rPr>
        <w:t>, mass fractions, or number fractions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Similarly, aerosol microphysical and optical properties can also be reported at either STP or ambient conditions.</w:t>
      </w:r>
      <w:r w:rsidR="002726DE">
        <w:rPr>
          <w:sz w:val="24"/>
          <w:szCs w:val="24"/>
        </w:rPr>
        <w:t xml:space="preserve"> </w:t>
      </w:r>
      <w:r w:rsidRPr="2B98AC44">
        <w:rPr>
          <w:sz w:val="24"/>
          <w:szCs w:val="24"/>
        </w:rPr>
        <w:t xml:space="preserve">For variables that are dimensionless (e.g., </w:t>
      </w:r>
      <w:proofErr w:type="spellStart"/>
      <w:r w:rsidRPr="2B98AC44">
        <w:rPr>
          <w:sz w:val="24"/>
          <w:szCs w:val="24"/>
        </w:rPr>
        <w:t>fRH</w:t>
      </w:r>
      <w:proofErr w:type="spellEnd"/>
      <w:r w:rsidRPr="2B98AC44">
        <w:rPr>
          <w:sz w:val="24"/>
          <w:szCs w:val="24"/>
        </w:rPr>
        <w:t>, SSA) the reporting attribute should be “</w:t>
      </w:r>
      <w:r w:rsidR="002726DE">
        <w:rPr>
          <w:sz w:val="24"/>
          <w:szCs w:val="24"/>
        </w:rPr>
        <w:t>N</w:t>
      </w:r>
      <w:r w:rsidR="002726DE" w:rsidRPr="2B98AC44">
        <w:rPr>
          <w:sz w:val="24"/>
          <w:szCs w:val="24"/>
        </w:rPr>
        <w:t>one</w:t>
      </w:r>
      <w:r w:rsidRPr="2B98AC44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1319CE">
        <w:rPr>
          <w:sz w:val="24"/>
          <w:szCs w:val="24"/>
        </w:rPr>
        <w:t>See Table 4.3.5</w:t>
      </w:r>
      <w:r>
        <w:rPr>
          <w:sz w:val="24"/>
          <w:szCs w:val="24"/>
        </w:rPr>
        <w:t xml:space="preserve"> for an explanation of each of these options.</w:t>
      </w:r>
      <w:r w:rsidR="00B0667C">
        <w:rPr>
          <w:sz w:val="24"/>
          <w:szCs w:val="24"/>
        </w:rPr>
        <w:t xml:space="preserve"> </w:t>
      </w:r>
      <w:r w:rsidR="00B0667C" w:rsidRPr="0034055B">
        <w:rPr>
          <w:sz w:val="24"/>
          <w:szCs w:val="24"/>
        </w:rPr>
        <w:t xml:space="preserve">When reporting in standard temperature and pressure </w:t>
      </w:r>
      <w:r w:rsidR="00B0667C">
        <w:rPr>
          <w:sz w:val="24"/>
          <w:szCs w:val="24"/>
        </w:rPr>
        <w:t>(</w:t>
      </w:r>
      <w:r w:rsidR="00B0667C" w:rsidRPr="0034055B">
        <w:rPr>
          <w:sz w:val="24"/>
          <w:szCs w:val="24"/>
        </w:rPr>
        <w:t>STP</w:t>
      </w:r>
      <w:r w:rsidR="00B0667C">
        <w:rPr>
          <w:sz w:val="24"/>
          <w:szCs w:val="24"/>
        </w:rPr>
        <w:t>)</w:t>
      </w:r>
      <w:r w:rsidR="00B0667C" w:rsidRPr="0034055B">
        <w:rPr>
          <w:sz w:val="24"/>
          <w:szCs w:val="24"/>
        </w:rPr>
        <w:t>, the temperature and pressure conditions under which the measurement is reported should be noted in the header or metadata of the data file</w:t>
      </w:r>
      <w:r w:rsidR="00B0667C">
        <w:rPr>
          <w:sz w:val="24"/>
          <w:szCs w:val="24"/>
        </w:rPr>
        <w:t>, as “standard temperature” varies across the research community.</w:t>
      </w:r>
    </w:p>
    <w:p w14:paraId="13A99CBA" w14:textId="77777777" w:rsidR="0077589A" w:rsidRDefault="0077589A">
      <w:pPr>
        <w:rPr>
          <w:sz w:val="24"/>
          <w:szCs w:val="24"/>
        </w:rPr>
      </w:pPr>
    </w:p>
    <w:p w14:paraId="6CEE439D" w14:textId="4A812696" w:rsidR="001319CE" w:rsidRDefault="001319CE">
      <w:pPr>
        <w:rPr>
          <w:sz w:val="24"/>
          <w:szCs w:val="24"/>
        </w:rPr>
      </w:pPr>
      <w:r>
        <w:rPr>
          <w:sz w:val="24"/>
          <w:szCs w:val="24"/>
        </w:rPr>
        <w:t>Table 4.3.5</w:t>
      </w:r>
      <w:r w:rsidR="00922547">
        <w:rPr>
          <w:sz w:val="24"/>
          <w:szCs w:val="24"/>
        </w:rPr>
        <w:t xml:space="preserve">: </w:t>
      </w:r>
      <w:r>
        <w:rPr>
          <w:sz w:val="24"/>
          <w:szCs w:val="24"/>
        </w:rPr>
        <w:t>Reporting Attribute Values for Aerosol Measurement</w:t>
      </w:r>
      <w:r w:rsidR="0045582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tbl>
      <w:tblPr>
        <w:tblW w:w="9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5"/>
        <w:gridCol w:w="6269"/>
      </w:tblGrid>
      <w:tr w:rsidR="0077589A" w14:paraId="682BD312" w14:textId="77777777" w:rsidTr="00D16569">
        <w:trPr>
          <w:tblHeader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D925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Reporting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24B3" w14:textId="77777777" w:rsidR="0077589A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0E1F9136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56E4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MassSTP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649C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concentration reported at standard temperature and pressure</w:t>
            </w:r>
          </w:p>
        </w:tc>
      </w:tr>
      <w:tr w:rsidR="0077589A" w14:paraId="54D5A388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49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MassAMB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CCC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concentration reported at ambient temperature and pressure</w:t>
            </w:r>
          </w:p>
        </w:tc>
      </w:tr>
      <w:tr w:rsidR="0077589A" w14:paraId="70F8B8CD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85C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MassFrac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AC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Fraction - Ratio of a constituent mass to the total aerosol mass concentration</w:t>
            </w:r>
          </w:p>
        </w:tc>
      </w:tr>
      <w:tr w:rsidR="0077589A" w14:paraId="030613C9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3C1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NumFrac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8084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Fraction - Ratio of a constituent number to the total aerosol number concentration</w:t>
            </w:r>
          </w:p>
        </w:tc>
      </w:tr>
      <w:tr w:rsidR="009F24F8" w14:paraId="1592E3F0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62A4" w14:textId="395C9CBE" w:rsidR="009F24F8" w:rsidRDefault="009F24F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NumConcSTP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F5CE" w14:textId="7D43FFB3" w:rsidR="009F24F8" w:rsidRDefault="009F24F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concentration of particle constituent at standard temperature and pressure</w:t>
            </w:r>
          </w:p>
        </w:tc>
      </w:tr>
      <w:tr w:rsidR="009F24F8" w14:paraId="78FF0834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09C8" w14:textId="55163F64" w:rsidR="009F24F8" w:rsidRDefault="009F24F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NumConcAMB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0C41" w14:textId="3C9E4EE3" w:rsidR="009F24F8" w:rsidRDefault="009F24F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concentration of particle constituent at ambient temperature and pressure</w:t>
            </w:r>
          </w:p>
        </w:tc>
      </w:tr>
      <w:tr w:rsidR="0077589A" w14:paraId="2544FDA7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B29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STP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9AB5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Aerosol properties reported at standard temperature and pressure</w:t>
            </w:r>
          </w:p>
        </w:tc>
      </w:tr>
      <w:tr w:rsidR="0077589A" w14:paraId="51B4166F" w14:textId="77777777" w:rsidTr="001319CE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B8B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6EDF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Aerosol properties reported at ambient temperature and pressure</w:t>
            </w:r>
          </w:p>
        </w:tc>
      </w:tr>
      <w:tr w:rsidR="0077589A" w14:paraId="337A6F5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8DB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AD2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dimensionless variables</w:t>
            </w:r>
          </w:p>
        </w:tc>
      </w:tr>
      <w:tr w:rsidR="00893924" w14:paraId="22419B20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799C" w14:textId="05E935C8" w:rsidR="00893924" w:rsidRDefault="0089392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5B0C" w14:textId="565FC5FF" w:rsidR="00EB1937" w:rsidRDefault="00E123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Aerosol properties</w:t>
            </w:r>
            <w:r w:rsidR="005541DF">
              <w:rPr>
                <w:sz w:val="24"/>
                <w:szCs w:val="24"/>
              </w:rPr>
              <w:t xml:space="preserve"> reported in a specific environment (e.g., mobile vehicle)</w:t>
            </w:r>
            <w:r>
              <w:rPr>
                <w:sz w:val="24"/>
                <w:szCs w:val="24"/>
              </w:rPr>
              <w:t xml:space="preserve"> with specified temperature and pressure</w:t>
            </w:r>
          </w:p>
        </w:tc>
      </w:tr>
    </w:tbl>
    <w:p w14:paraId="7B0D3357" w14:textId="77777777" w:rsidR="0077589A" w:rsidRDefault="0077589A">
      <w:pPr>
        <w:rPr>
          <w:sz w:val="24"/>
          <w:szCs w:val="24"/>
        </w:rPr>
      </w:pPr>
    </w:p>
    <w:p w14:paraId="4477844B" w14:textId="7777777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examples provide the controlled vocabulary options for 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>
        <w:rPr>
          <w:sz w:val="24"/>
          <w:szCs w:val="24"/>
        </w:rPr>
        <w:t xml:space="preserve"> as well as the </w:t>
      </w:r>
      <w:proofErr w:type="spellStart"/>
      <w:r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 that apply </w:t>
      </w:r>
      <w:r w:rsidR="2B98AC44" w:rsidRPr="2B98AC44">
        <w:rPr>
          <w:sz w:val="24"/>
          <w:szCs w:val="24"/>
        </w:rPr>
        <w:t>to</w:t>
      </w:r>
      <w:r>
        <w:rPr>
          <w:sz w:val="24"/>
          <w:szCs w:val="24"/>
        </w:rPr>
        <w:t xml:space="preserve"> each aerosol classification category. </w:t>
      </w:r>
    </w:p>
    <w:p w14:paraId="381B1C78" w14:textId="77777777" w:rsidR="0077589A" w:rsidRDefault="0077589A">
      <w:pPr>
        <w:rPr>
          <w:sz w:val="24"/>
          <w:szCs w:val="24"/>
        </w:rPr>
      </w:pPr>
    </w:p>
    <w:p w14:paraId="031FFEAA" w14:textId="77777777" w:rsidR="0077589A" w:rsidRDefault="00B74EA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Aerosol Variables for Microphysical Properties:</w:t>
      </w:r>
    </w:p>
    <w:p w14:paraId="7D7975C7" w14:textId="7C9782D1" w:rsidR="0077589A" w:rsidRDefault="58439309">
      <w:pPr>
        <w:rPr>
          <w:sz w:val="24"/>
          <w:szCs w:val="24"/>
        </w:rPr>
      </w:pPr>
      <w:r w:rsidRPr="58439309">
        <w:rPr>
          <w:sz w:val="24"/>
          <w:szCs w:val="24"/>
        </w:rPr>
        <w:t>A</w:t>
      </w:r>
      <w:r w:rsidR="008D4AC0">
        <w:rPr>
          <w:sz w:val="24"/>
          <w:szCs w:val="24"/>
        </w:rPr>
        <w:t>er</w:t>
      </w:r>
      <w:r w:rsidRPr="58439309">
        <w:rPr>
          <w:sz w:val="24"/>
          <w:szCs w:val="24"/>
        </w:rPr>
        <w:t>MP</w:t>
      </w:r>
      <w:r w:rsidR="00B74EA7"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 w:rsidR="00B74EA7">
        <w:rPr>
          <w:sz w:val="24"/>
          <w:szCs w:val="24"/>
        </w:rPr>
        <w:t>_</w:t>
      </w:r>
      <w:r w:rsidR="003C5D7B">
        <w:rPr>
          <w:sz w:val="24"/>
          <w:szCs w:val="24"/>
        </w:rPr>
        <w:t>MeasurementRH</w:t>
      </w:r>
      <w:r w:rsidR="00B74EA7">
        <w:rPr>
          <w:sz w:val="24"/>
          <w:szCs w:val="24"/>
        </w:rPr>
        <w:t>_Siz</w:t>
      </w:r>
      <w:r w:rsidR="00E2118D">
        <w:rPr>
          <w:sz w:val="24"/>
          <w:szCs w:val="24"/>
        </w:rPr>
        <w:t>ing</w:t>
      </w:r>
      <w:r w:rsidR="00B74EA7">
        <w:rPr>
          <w:sz w:val="24"/>
          <w:szCs w:val="24"/>
        </w:rPr>
        <w:t>Technique_SizeRange_Reporting</w:t>
      </w:r>
    </w:p>
    <w:p w14:paraId="37A85213" w14:textId="232C5CC5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FC5218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Profl</w:t>
      </w:r>
      <w:proofErr w:type="spellEnd"/>
      <w:r w:rsidR="00B74EA7">
        <w:rPr>
          <w:sz w:val="24"/>
          <w:szCs w:val="24"/>
        </w:rPr>
        <w:t xml:space="preserve"> </w:t>
      </w:r>
    </w:p>
    <w:p w14:paraId="4F617A58" w14:textId="77777777" w:rsidR="0077589A" w:rsidRDefault="003C5D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MeasurementRH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B74EA7">
        <w:rPr>
          <w:sz w:val="24"/>
          <w:szCs w:val="24"/>
        </w:rPr>
        <w:t>RHd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RHa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RHsp</w:t>
      </w:r>
      <w:proofErr w:type="spellEnd"/>
    </w:p>
    <w:p w14:paraId="699F5AD5" w14:textId="48799D62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</w:t>
      </w:r>
      <w:r w:rsidR="00E2118D">
        <w:rPr>
          <w:sz w:val="24"/>
          <w:szCs w:val="24"/>
        </w:rPr>
        <w:t>ing</w:t>
      </w:r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 = Mobility, Optical, Aerodynamic, </w:t>
      </w:r>
      <w:r w:rsidR="00E2118D">
        <w:rPr>
          <w:sz w:val="24"/>
          <w:szCs w:val="24"/>
        </w:rPr>
        <w:t>I</w:t>
      </w:r>
      <w:r>
        <w:rPr>
          <w:sz w:val="24"/>
          <w:szCs w:val="24"/>
        </w:rPr>
        <w:t xml:space="preserve">maging, </w:t>
      </w:r>
      <w:r w:rsidR="001F5734">
        <w:rPr>
          <w:sz w:val="24"/>
          <w:szCs w:val="24"/>
        </w:rPr>
        <w:t>Kelvin, None</w:t>
      </w:r>
    </w:p>
    <w:p w14:paraId="216C878E" w14:textId="3A8C037C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Accu</w:t>
      </w:r>
      <w:proofErr w:type="spellEnd"/>
      <w:r>
        <w:rPr>
          <w:sz w:val="24"/>
          <w:szCs w:val="24"/>
        </w:rPr>
        <w:t xml:space="preserve">, Coarse, </w:t>
      </w:r>
      <w:r w:rsidR="00307238">
        <w:rPr>
          <w:sz w:val="24"/>
          <w:szCs w:val="24"/>
        </w:rPr>
        <w:t>Bulk</w:t>
      </w:r>
      <w:r w:rsidR="2B98AC44" w:rsidRPr="005A548F">
        <w:rPr>
          <w:sz w:val="24"/>
          <w:szCs w:val="24"/>
        </w:rPr>
        <w:t xml:space="preserve">, PM1, </w:t>
      </w:r>
      <w:proofErr w:type="spellStart"/>
      <w:r w:rsidR="39CDA4F9" w:rsidRPr="005A548F">
        <w:rPr>
          <w:sz w:val="24"/>
          <w:szCs w:val="24"/>
        </w:rPr>
        <w:t>PMx</w:t>
      </w:r>
      <w:proofErr w:type="spellEnd"/>
      <w:r w:rsidR="39CDA4F9" w:rsidRPr="005A548F">
        <w:rPr>
          <w:sz w:val="24"/>
          <w:szCs w:val="24"/>
        </w:rPr>
        <w:t xml:space="preserve">, </w:t>
      </w:r>
      <w:proofErr w:type="spellStart"/>
      <w:r w:rsidR="39CDA4F9" w:rsidRPr="005A548F">
        <w:rPr>
          <w:sz w:val="24"/>
          <w:szCs w:val="24"/>
        </w:rPr>
        <w:t>XtoY</w:t>
      </w:r>
      <w:proofErr w:type="spellEnd"/>
    </w:p>
    <w:p w14:paraId="5B9914D2" w14:textId="4EE5663B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Reporting = STP, AMB</w:t>
      </w:r>
      <w:r w:rsidR="00012BB4">
        <w:rPr>
          <w:sz w:val="24"/>
          <w:szCs w:val="24"/>
        </w:rPr>
        <w:t>, None</w:t>
      </w:r>
    </w:p>
    <w:p w14:paraId="1AC0AC02" w14:textId="77777777" w:rsidR="001319CE" w:rsidRDefault="001319CE">
      <w:pPr>
        <w:rPr>
          <w:sz w:val="24"/>
          <w:szCs w:val="24"/>
        </w:rPr>
      </w:pPr>
    </w:p>
    <w:p w14:paraId="6C939BE5" w14:textId="2FAFA22D" w:rsidR="0077589A" w:rsidRDefault="00B74EA7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Example of an in-situ measurement of aerosol number size distribution reported at reduced relative humidity derived from an aerodynamic sizing technique for coarse-mode aerosols at standard temperature and pressure: </w:t>
      </w:r>
      <w:proofErr w:type="spellStart"/>
      <w:r>
        <w:rPr>
          <w:sz w:val="24"/>
          <w:szCs w:val="24"/>
        </w:rPr>
        <w:t>A</w:t>
      </w:r>
      <w:r w:rsidR="008D4AC0">
        <w:rPr>
          <w:sz w:val="24"/>
          <w:szCs w:val="24"/>
        </w:rPr>
        <w:t>er</w:t>
      </w:r>
      <w:r>
        <w:rPr>
          <w:sz w:val="24"/>
          <w:szCs w:val="24"/>
        </w:rPr>
        <w:t>MP_NumSizeDist_</w:t>
      </w:r>
      <w:r w:rsidR="00FC5218">
        <w:rPr>
          <w:sz w:val="24"/>
          <w:szCs w:val="24"/>
        </w:rPr>
        <w:t>InS</w:t>
      </w:r>
      <w:r>
        <w:rPr>
          <w:sz w:val="24"/>
          <w:szCs w:val="24"/>
        </w:rPr>
        <w:t>itu_RHd_Aerodynamic_Coarse_STP</w:t>
      </w:r>
      <w:proofErr w:type="spellEnd"/>
    </w:p>
    <w:p w14:paraId="75D091DB" w14:textId="77777777" w:rsidR="0077589A" w:rsidRDefault="0077589A">
      <w:pPr>
        <w:rPr>
          <w:b/>
          <w:sz w:val="24"/>
          <w:szCs w:val="24"/>
        </w:rPr>
      </w:pPr>
    </w:p>
    <w:p w14:paraId="5D786D87" w14:textId="77777777" w:rsidR="0077589A" w:rsidRDefault="00B74EA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Aerosol Variables for Chemical Composition:</w:t>
      </w:r>
    </w:p>
    <w:p w14:paraId="700EAE54" w14:textId="5B8275B9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D4AC0">
        <w:rPr>
          <w:sz w:val="24"/>
          <w:szCs w:val="24"/>
        </w:rPr>
        <w:t>er</w:t>
      </w:r>
      <w:r>
        <w:rPr>
          <w:sz w:val="24"/>
          <w:szCs w:val="24"/>
        </w:rPr>
        <w:t>Comp_CoreName_</w:t>
      </w:r>
      <w:r w:rsidR="004A06FD">
        <w:rPr>
          <w:sz w:val="24"/>
          <w:szCs w:val="24"/>
        </w:rPr>
        <w:t>MeasurementMode</w:t>
      </w:r>
      <w:r>
        <w:rPr>
          <w:sz w:val="24"/>
          <w:szCs w:val="24"/>
        </w:rPr>
        <w:t>_Siz</w:t>
      </w:r>
      <w:r w:rsidR="00E2118D">
        <w:rPr>
          <w:sz w:val="24"/>
          <w:szCs w:val="24"/>
        </w:rPr>
        <w:t>ing</w:t>
      </w:r>
      <w:r>
        <w:rPr>
          <w:sz w:val="24"/>
          <w:szCs w:val="24"/>
        </w:rPr>
        <w:t>Technique_SizeRange_Reporting</w:t>
      </w:r>
    </w:p>
    <w:p w14:paraId="7E42C7FE" w14:textId="4F4A2A62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FC5218">
        <w:rPr>
          <w:sz w:val="24"/>
          <w:szCs w:val="24"/>
        </w:rPr>
        <w:t>InS</w:t>
      </w:r>
      <w:r w:rsidR="00B74EA7">
        <w:rPr>
          <w:sz w:val="24"/>
          <w:szCs w:val="24"/>
        </w:rPr>
        <w:t>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Profl</w:t>
      </w:r>
      <w:proofErr w:type="spellEnd"/>
    </w:p>
    <w:p w14:paraId="62FF68A9" w14:textId="36EB2654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</w:t>
      </w:r>
      <w:r w:rsidR="00E2118D">
        <w:rPr>
          <w:sz w:val="24"/>
          <w:szCs w:val="24"/>
        </w:rPr>
        <w:t>ing</w:t>
      </w:r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 = Aerodynamic, </w:t>
      </w:r>
      <w:proofErr w:type="spellStart"/>
      <w:r>
        <w:rPr>
          <w:sz w:val="24"/>
          <w:szCs w:val="24"/>
        </w:rPr>
        <w:t>VacuumAerodynamic</w:t>
      </w:r>
      <w:proofErr w:type="spellEnd"/>
      <w:r>
        <w:rPr>
          <w:sz w:val="24"/>
          <w:szCs w:val="24"/>
        </w:rPr>
        <w:t>, LII</w:t>
      </w:r>
      <w:r w:rsidR="00E2118D">
        <w:rPr>
          <w:sz w:val="24"/>
          <w:szCs w:val="24"/>
        </w:rPr>
        <w:t>, None</w:t>
      </w:r>
    </w:p>
    <w:p w14:paraId="7B5F124D" w14:textId="3FB0ABBA" w:rsidR="39CDA4F9" w:rsidRDefault="39CDA4F9" w:rsidP="39CDA4F9">
      <w:pPr>
        <w:rPr>
          <w:sz w:val="24"/>
          <w:szCs w:val="24"/>
        </w:rPr>
      </w:pPr>
      <w:proofErr w:type="spellStart"/>
      <w:r w:rsidRPr="39CDA4F9">
        <w:rPr>
          <w:sz w:val="24"/>
          <w:szCs w:val="24"/>
        </w:rPr>
        <w:t>SizeRange</w:t>
      </w:r>
      <w:proofErr w:type="spellEnd"/>
      <w:r w:rsidRPr="39CDA4F9">
        <w:rPr>
          <w:sz w:val="24"/>
          <w:szCs w:val="24"/>
        </w:rPr>
        <w:t xml:space="preserve"> = </w:t>
      </w:r>
      <w:proofErr w:type="spellStart"/>
      <w:r w:rsidRPr="39CDA4F9">
        <w:rPr>
          <w:sz w:val="24"/>
          <w:szCs w:val="24"/>
        </w:rPr>
        <w:t>Nucl</w:t>
      </w:r>
      <w:proofErr w:type="spellEnd"/>
      <w:r w:rsidRPr="39CDA4F9">
        <w:rPr>
          <w:sz w:val="24"/>
          <w:szCs w:val="24"/>
        </w:rPr>
        <w:t xml:space="preserve">, </w:t>
      </w:r>
      <w:proofErr w:type="spellStart"/>
      <w:r w:rsidRPr="39CDA4F9">
        <w:rPr>
          <w:sz w:val="24"/>
          <w:szCs w:val="24"/>
        </w:rPr>
        <w:t>Accu</w:t>
      </w:r>
      <w:proofErr w:type="spellEnd"/>
      <w:r w:rsidRPr="39CDA4F9">
        <w:rPr>
          <w:sz w:val="24"/>
          <w:szCs w:val="24"/>
        </w:rPr>
        <w:t xml:space="preserve">, Coarse, </w:t>
      </w:r>
      <w:r w:rsidR="00307238">
        <w:rPr>
          <w:sz w:val="24"/>
          <w:szCs w:val="24"/>
        </w:rPr>
        <w:t>Bulk</w:t>
      </w:r>
      <w:r w:rsidRPr="005A548F">
        <w:rPr>
          <w:sz w:val="24"/>
          <w:szCs w:val="24"/>
        </w:rPr>
        <w:t xml:space="preserve">, PM1, </w:t>
      </w:r>
      <w:proofErr w:type="spellStart"/>
      <w:r w:rsidRPr="005A548F">
        <w:rPr>
          <w:sz w:val="24"/>
          <w:szCs w:val="24"/>
        </w:rPr>
        <w:t>PMx</w:t>
      </w:r>
      <w:proofErr w:type="spellEnd"/>
      <w:r w:rsidRPr="005A548F">
        <w:rPr>
          <w:sz w:val="24"/>
          <w:szCs w:val="24"/>
        </w:rPr>
        <w:t xml:space="preserve">, </w:t>
      </w:r>
      <w:proofErr w:type="spellStart"/>
      <w:r w:rsidRPr="005A548F">
        <w:rPr>
          <w:sz w:val="24"/>
          <w:szCs w:val="24"/>
        </w:rPr>
        <w:t>XtoY</w:t>
      </w:r>
      <w:proofErr w:type="spellEnd"/>
    </w:p>
    <w:p w14:paraId="094E1E4B" w14:textId="36BE0DCA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Reporting = </w:t>
      </w:r>
      <w:proofErr w:type="spellStart"/>
      <w:r>
        <w:rPr>
          <w:sz w:val="24"/>
          <w:szCs w:val="24"/>
        </w:rPr>
        <w:t>MassSTP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MassAMB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MassFrac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NumFrac</w:t>
      </w:r>
      <w:proofErr w:type="spellEnd"/>
      <w:r w:rsidR="009F24F8">
        <w:rPr>
          <w:sz w:val="24"/>
          <w:szCs w:val="24"/>
        </w:rPr>
        <w:t xml:space="preserve">, </w:t>
      </w:r>
      <w:proofErr w:type="spellStart"/>
      <w:r w:rsidR="009F24F8">
        <w:rPr>
          <w:sz w:val="24"/>
          <w:szCs w:val="24"/>
        </w:rPr>
        <w:t>NumConcSTP</w:t>
      </w:r>
      <w:proofErr w:type="spellEnd"/>
      <w:r w:rsidR="009F24F8">
        <w:rPr>
          <w:sz w:val="24"/>
          <w:szCs w:val="24"/>
        </w:rPr>
        <w:t xml:space="preserve">, </w:t>
      </w:r>
      <w:proofErr w:type="spellStart"/>
      <w:r w:rsidR="009F24F8">
        <w:rPr>
          <w:sz w:val="24"/>
          <w:szCs w:val="24"/>
        </w:rPr>
        <w:t>NumConcAMB</w:t>
      </w:r>
      <w:proofErr w:type="spellEnd"/>
    </w:p>
    <w:p w14:paraId="14ECE2B7" w14:textId="77777777" w:rsidR="00272E8A" w:rsidRDefault="00272E8A">
      <w:pPr>
        <w:rPr>
          <w:i/>
          <w:sz w:val="24"/>
          <w:szCs w:val="24"/>
        </w:rPr>
      </w:pPr>
    </w:p>
    <w:p w14:paraId="5EC2342F" w14:textId="0D5E652D" w:rsidR="0077589A" w:rsidRDefault="00B74EA7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Example of an in-situ measurement of organic aerosols derived using a vacuum aerodynamic technique for accumulation-mode aerosols reported as mass concentration at standard temperature and pressure: </w:t>
      </w:r>
      <w:proofErr w:type="spellStart"/>
      <w:r w:rsidR="002726DE">
        <w:rPr>
          <w:sz w:val="24"/>
          <w:szCs w:val="24"/>
        </w:rPr>
        <w:t>AerComp</w:t>
      </w:r>
      <w:r>
        <w:rPr>
          <w:sz w:val="24"/>
          <w:szCs w:val="24"/>
        </w:rPr>
        <w:t>_OrganicAerosol_</w:t>
      </w:r>
      <w:r w:rsidR="003F7061">
        <w:rPr>
          <w:sz w:val="24"/>
          <w:szCs w:val="24"/>
        </w:rPr>
        <w:t>InSitu</w:t>
      </w:r>
      <w:r>
        <w:rPr>
          <w:sz w:val="24"/>
          <w:szCs w:val="24"/>
        </w:rPr>
        <w:t>_VacuumAerodynamic_Accu_MassSTP</w:t>
      </w:r>
      <w:proofErr w:type="spellEnd"/>
    </w:p>
    <w:p w14:paraId="47398C4F" w14:textId="77777777" w:rsidR="00A57026" w:rsidRDefault="00A57026">
      <w:pPr>
        <w:rPr>
          <w:sz w:val="24"/>
          <w:szCs w:val="24"/>
        </w:rPr>
      </w:pPr>
    </w:p>
    <w:p w14:paraId="1CFFC89F" w14:textId="179BF9B5" w:rsidR="00A57026" w:rsidRDefault="00A57026">
      <w:pPr>
        <w:rPr>
          <w:i/>
          <w:sz w:val="24"/>
          <w:szCs w:val="24"/>
        </w:rPr>
      </w:pPr>
      <w:r w:rsidRPr="003474C8">
        <w:rPr>
          <w:i/>
          <w:sz w:val="24"/>
          <w:szCs w:val="24"/>
        </w:rPr>
        <w:t xml:space="preserve">Example of an in-situ measurement of </w:t>
      </w:r>
      <w:r w:rsidR="001343A5" w:rsidRPr="003474C8">
        <w:rPr>
          <w:i/>
          <w:sz w:val="24"/>
          <w:szCs w:val="24"/>
        </w:rPr>
        <w:t xml:space="preserve">bulk </w:t>
      </w:r>
      <w:r w:rsidRPr="003474C8">
        <w:rPr>
          <w:i/>
          <w:sz w:val="24"/>
          <w:szCs w:val="24"/>
        </w:rPr>
        <w:t>sea salt particles</w:t>
      </w:r>
      <w:r w:rsidR="001343A5" w:rsidRPr="003474C8">
        <w:rPr>
          <w:i/>
          <w:sz w:val="24"/>
          <w:szCs w:val="24"/>
        </w:rPr>
        <w:t xml:space="preserve"> reported in number fraction:</w:t>
      </w:r>
    </w:p>
    <w:p w14:paraId="78F34C7C" w14:textId="77B8CEBE" w:rsidR="003474C8" w:rsidRPr="003474C8" w:rsidRDefault="003474C8">
      <w:p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AerComp_</w:t>
      </w:r>
      <w:r w:rsidR="009A2697">
        <w:rPr>
          <w:sz w:val="24"/>
          <w:szCs w:val="24"/>
        </w:rPr>
        <w:t>Seasalt_InSitu_None_</w:t>
      </w:r>
      <w:r w:rsidR="00307238">
        <w:rPr>
          <w:sz w:val="24"/>
          <w:szCs w:val="24"/>
        </w:rPr>
        <w:t>Bulk</w:t>
      </w:r>
      <w:r w:rsidR="009A2697">
        <w:rPr>
          <w:sz w:val="24"/>
          <w:szCs w:val="24"/>
        </w:rPr>
        <w:t>_</w:t>
      </w:r>
      <w:r w:rsidR="0064146C">
        <w:rPr>
          <w:sz w:val="24"/>
          <w:szCs w:val="24"/>
        </w:rPr>
        <w:t>NumFrac</w:t>
      </w:r>
      <w:proofErr w:type="spellEnd"/>
    </w:p>
    <w:p w14:paraId="5B58E7A2" w14:textId="77777777" w:rsidR="0077589A" w:rsidRDefault="0077589A">
      <w:pPr>
        <w:rPr>
          <w:b/>
          <w:sz w:val="24"/>
          <w:szCs w:val="24"/>
        </w:rPr>
      </w:pPr>
    </w:p>
    <w:p w14:paraId="7CBB15A7" w14:textId="77777777" w:rsidR="0077589A" w:rsidRDefault="00B74EA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Aerosol Variables for Optical Properties:</w:t>
      </w:r>
    </w:p>
    <w:p w14:paraId="303AA5C6" w14:textId="77777777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D4AC0">
        <w:rPr>
          <w:sz w:val="24"/>
          <w:szCs w:val="24"/>
        </w:rPr>
        <w:t>er</w:t>
      </w:r>
      <w:r>
        <w:rPr>
          <w:sz w:val="24"/>
          <w:szCs w:val="24"/>
        </w:rPr>
        <w:t>Opt_CoreName_</w:t>
      </w:r>
      <w:r w:rsidR="004A06FD">
        <w:rPr>
          <w:sz w:val="24"/>
          <w:szCs w:val="24"/>
        </w:rPr>
        <w:t>MeasurementMode</w:t>
      </w:r>
      <w:r>
        <w:rPr>
          <w:sz w:val="24"/>
          <w:szCs w:val="24"/>
        </w:rPr>
        <w:t>_WL_</w:t>
      </w:r>
      <w:r w:rsidR="003C5D7B">
        <w:rPr>
          <w:sz w:val="24"/>
          <w:szCs w:val="24"/>
        </w:rPr>
        <w:t>MeasurementRH</w:t>
      </w:r>
      <w:r>
        <w:rPr>
          <w:sz w:val="24"/>
          <w:szCs w:val="24"/>
        </w:rPr>
        <w:t>_SizeRange_Reporting</w:t>
      </w:r>
    </w:p>
    <w:p w14:paraId="54F66B61" w14:textId="62D8DAAC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3F7061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Profl</w:t>
      </w:r>
      <w:proofErr w:type="spellEnd"/>
    </w:p>
    <w:p w14:paraId="0C8248E6" w14:textId="43774BC5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WL = UV, </w:t>
      </w:r>
      <w:r w:rsidR="007533F6">
        <w:rPr>
          <w:sz w:val="24"/>
          <w:szCs w:val="24"/>
        </w:rPr>
        <w:t>B</w:t>
      </w:r>
      <w:r>
        <w:rPr>
          <w:sz w:val="24"/>
          <w:szCs w:val="24"/>
        </w:rPr>
        <w:t xml:space="preserve">lue, </w:t>
      </w:r>
      <w:r w:rsidR="007533F6">
        <w:rPr>
          <w:sz w:val="24"/>
          <w:szCs w:val="24"/>
        </w:rPr>
        <w:t>G</w:t>
      </w:r>
      <w:r>
        <w:rPr>
          <w:sz w:val="24"/>
          <w:szCs w:val="24"/>
        </w:rPr>
        <w:t xml:space="preserve">reen, </w:t>
      </w:r>
      <w:r w:rsidR="007533F6">
        <w:rPr>
          <w:sz w:val="24"/>
          <w:szCs w:val="24"/>
        </w:rPr>
        <w:t>R</w:t>
      </w:r>
      <w:r>
        <w:rPr>
          <w:sz w:val="24"/>
          <w:szCs w:val="24"/>
        </w:rPr>
        <w:t xml:space="preserve">ed, IR, </w:t>
      </w:r>
      <w:proofErr w:type="spellStart"/>
      <w:r>
        <w:rPr>
          <w:sz w:val="24"/>
          <w:szCs w:val="24"/>
        </w:rPr>
        <w:t>BluetoRed</w:t>
      </w:r>
      <w:proofErr w:type="spellEnd"/>
    </w:p>
    <w:p w14:paraId="7D335F2A" w14:textId="77777777" w:rsidR="0077589A" w:rsidRDefault="003C5D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MeasurementRH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B74EA7">
        <w:rPr>
          <w:sz w:val="24"/>
          <w:szCs w:val="24"/>
        </w:rPr>
        <w:t>RHd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RHa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RHsp</w:t>
      </w:r>
      <w:proofErr w:type="spellEnd"/>
    </w:p>
    <w:p w14:paraId="36D6D6A1" w14:textId="3F97A07F" w:rsidR="39CDA4F9" w:rsidRDefault="39CDA4F9" w:rsidP="39CDA4F9">
      <w:pPr>
        <w:rPr>
          <w:sz w:val="24"/>
          <w:szCs w:val="24"/>
        </w:rPr>
      </w:pPr>
      <w:proofErr w:type="spellStart"/>
      <w:r w:rsidRPr="39CDA4F9">
        <w:rPr>
          <w:sz w:val="24"/>
          <w:szCs w:val="24"/>
        </w:rPr>
        <w:t>SizeRange</w:t>
      </w:r>
      <w:proofErr w:type="spellEnd"/>
      <w:r w:rsidRPr="39CDA4F9">
        <w:rPr>
          <w:sz w:val="24"/>
          <w:szCs w:val="24"/>
        </w:rPr>
        <w:t xml:space="preserve"> = </w:t>
      </w:r>
      <w:proofErr w:type="spellStart"/>
      <w:r w:rsidRPr="39CDA4F9">
        <w:rPr>
          <w:sz w:val="24"/>
          <w:szCs w:val="24"/>
        </w:rPr>
        <w:t>Nucl</w:t>
      </w:r>
      <w:proofErr w:type="spellEnd"/>
      <w:r w:rsidRPr="39CDA4F9">
        <w:rPr>
          <w:sz w:val="24"/>
          <w:szCs w:val="24"/>
        </w:rPr>
        <w:t xml:space="preserve">, </w:t>
      </w:r>
      <w:proofErr w:type="spellStart"/>
      <w:r w:rsidRPr="39CDA4F9">
        <w:rPr>
          <w:sz w:val="24"/>
          <w:szCs w:val="24"/>
        </w:rPr>
        <w:t>Accu</w:t>
      </w:r>
      <w:proofErr w:type="spellEnd"/>
      <w:r w:rsidRPr="39CDA4F9">
        <w:rPr>
          <w:sz w:val="24"/>
          <w:szCs w:val="24"/>
        </w:rPr>
        <w:t xml:space="preserve">, Coarse, </w:t>
      </w:r>
      <w:r w:rsidR="00307238">
        <w:rPr>
          <w:sz w:val="24"/>
          <w:szCs w:val="24"/>
        </w:rPr>
        <w:t>Bulk</w:t>
      </w:r>
      <w:r w:rsidRPr="005A548F">
        <w:rPr>
          <w:sz w:val="24"/>
          <w:szCs w:val="24"/>
        </w:rPr>
        <w:t xml:space="preserve">, PM1, </w:t>
      </w:r>
      <w:proofErr w:type="spellStart"/>
      <w:r w:rsidRPr="005A548F">
        <w:rPr>
          <w:sz w:val="24"/>
          <w:szCs w:val="24"/>
        </w:rPr>
        <w:t>PMx</w:t>
      </w:r>
      <w:proofErr w:type="spellEnd"/>
      <w:r w:rsidRPr="005A548F">
        <w:rPr>
          <w:sz w:val="24"/>
          <w:szCs w:val="24"/>
        </w:rPr>
        <w:t xml:space="preserve">, </w:t>
      </w:r>
      <w:proofErr w:type="spellStart"/>
      <w:r w:rsidRPr="005A548F">
        <w:rPr>
          <w:sz w:val="24"/>
          <w:szCs w:val="24"/>
        </w:rPr>
        <w:t>XtoY</w:t>
      </w:r>
      <w:proofErr w:type="spellEnd"/>
    </w:p>
    <w:p w14:paraId="6AF4A871" w14:textId="7329BB6E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Reporting = STP, AMB</w:t>
      </w:r>
      <w:r w:rsidR="00012BB4">
        <w:rPr>
          <w:sz w:val="24"/>
          <w:szCs w:val="24"/>
        </w:rPr>
        <w:t>, None</w:t>
      </w:r>
    </w:p>
    <w:p w14:paraId="46EEDB9B" w14:textId="77777777" w:rsidR="001319CE" w:rsidRDefault="001319CE">
      <w:pPr>
        <w:rPr>
          <w:sz w:val="24"/>
          <w:szCs w:val="24"/>
        </w:rPr>
      </w:pPr>
    </w:p>
    <w:p w14:paraId="1CF7878D" w14:textId="4AA94258" w:rsidR="0064146C" w:rsidRDefault="00B74EA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Example of an in-situ measurement of absorption measured </w:t>
      </w:r>
      <w:r w:rsidR="00265CBB">
        <w:rPr>
          <w:i/>
          <w:sz w:val="24"/>
          <w:szCs w:val="24"/>
        </w:rPr>
        <w:t>at a</w:t>
      </w:r>
      <w:r>
        <w:rPr>
          <w:i/>
          <w:sz w:val="24"/>
          <w:szCs w:val="24"/>
        </w:rPr>
        <w:t xml:space="preserve"> red wavelength under reduced humidity conditions with a </w:t>
      </w:r>
      <w:r w:rsidR="00BD0949">
        <w:rPr>
          <w:i/>
          <w:sz w:val="24"/>
          <w:szCs w:val="24"/>
        </w:rPr>
        <w:t>bulk</w:t>
      </w:r>
      <w:r w:rsidR="00BD094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aerosol size range reported in ambient conditions:</w:t>
      </w:r>
    </w:p>
    <w:p w14:paraId="546B9A28" w14:textId="2F3DFC89" w:rsidR="0077589A" w:rsidRDefault="002726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AerOpt</w:t>
      </w:r>
      <w:r w:rsidR="00B74EA7">
        <w:rPr>
          <w:sz w:val="24"/>
          <w:szCs w:val="24"/>
        </w:rPr>
        <w:t>_Absorption_</w:t>
      </w:r>
      <w:r w:rsidR="003F7061">
        <w:rPr>
          <w:sz w:val="24"/>
          <w:szCs w:val="24"/>
        </w:rPr>
        <w:t>InSitu</w:t>
      </w:r>
      <w:r w:rsidR="00B74EA7">
        <w:rPr>
          <w:sz w:val="24"/>
          <w:szCs w:val="24"/>
        </w:rPr>
        <w:t>_red_RHd_</w:t>
      </w:r>
      <w:r w:rsidR="00BD0949">
        <w:rPr>
          <w:sz w:val="24"/>
          <w:szCs w:val="24"/>
        </w:rPr>
        <w:t>Bulk</w:t>
      </w:r>
      <w:r w:rsidR="00B74EA7">
        <w:rPr>
          <w:sz w:val="24"/>
          <w:szCs w:val="24"/>
        </w:rPr>
        <w:t>_AMB</w:t>
      </w:r>
      <w:proofErr w:type="spellEnd"/>
    </w:p>
    <w:p w14:paraId="3F05C9FF" w14:textId="77777777" w:rsidR="0077589A" w:rsidRDefault="0077589A">
      <w:pPr>
        <w:rPr>
          <w:b/>
          <w:sz w:val="24"/>
          <w:szCs w:val="24"/>
        </w:rPr>
      </w:pPr>
    </w:p>
    <w:p w14:paraId="5C2310D4" w14:textId="441D7C64" w:rsidR="0077589A" w:rsidRDefault="001319CE">
      <w:pPr>
        <w:rPr>
          <w:sz w:val="24"/>
          <w:szCs w:val="24"/>
        </w:rPr>
      </w:pPr>
      <w:r>
        <w:rPr>
          <w:sz w:val="24"/>
          <w:szCs w:val="24"/>
        </w:rPr>
        <w:t>Table 4.3.6</w:t>
      </w:r>
      <w:r w:rsidR="00B74EA7">
        <w:rPr>
          <w:sz w:val="24"/>
          <w:szCs w:val="24"/>
        </w:rPr>
        <w:t>:</w:t>
      </w:r>
      <w:r>
        <w:rPr>
          <w:sz w:val="24"/>
          <w:szCs w:val="24"/>
        </w:rPr>
        <w:t xml:space="preserve"> List of Aerosol Measurement </w:t>
      </w:r>
      <w:proofErr w:type="spellStart"/>
      <w:r>
        <w:rPr>
          <w:sz w:val="24"/>
          <w:szCs w:val="24"/>
        </w:rPr>
        <w:t>CoreNames</w:t>
      </w:r>
      <w:proofErr w:type="spellEnd"/>
    </w:p>
    <w:tbl>
      <w:tblPr>
        <w:tblW w:w="95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92"/>
        <w:gridCol w:w="3240"/>
        <w:gridCol w:w="4485"/>
      </w:tblGrid>
      <w:tr w:rsidR="0077589A" w14:paraId="37E8C46C" w14:textId="77777777" w:rsidTr="00F20A3F">
        <w:trPr>
          <w:trHeight w:val="600"/>
          <w:tblHeader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98303" w14:textId="77777777" w:rsidR="0077589A" w:rsidRDefault="00D16569">
            <w:proofErr w:type="spellStart"/>
            <w:r w:rsidRPr="000B4432">
              <w:rPr>
                <w:b/>
                <w:sz w:val="24"/>
                <w:szCs w:val="24"/>
              </w:rPr>
              <w:t>MeasurementCategory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3D671" w14:textId="66F413CB" w:rsidR="0077589A" w:rsidRPr="00F20A3F" w:rsidRDefault="00B74EA7">
            <w:pPr>
              <w:rPr>
                <w:sz w:val="24"/>
                <w:szCs w:val="24"/>
              </w:rPr>
            </w:pPr>
            <w:proofErr w:type="spellStart"/>
            <w:r w:rsidRPr="00F20A3F">
              <w:rPr>
                <w:b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68A6A" w14:textId="77777777" w:rsidR="0077589A" w:rsidRPr="00F20A3F" w:rsidRDefault="00B74EA7">
            <w:pPr>
              <w:rPr>
                <w:b/>
                <w:sz w:val="24"/>
                <w:szCs w:val="24"/>
              </w:rPr>
            </w:pPr>
            <w:r w:rsidRPr="00F20A3F">
              <w:rPr>
                <w:b/>
                <w:sz w:val="24"/>
                <w:szCs w:val="24"/>
              </w:rPr>
              <w:t>Definition</w:t>
            </w:r>
          </w:p>
        </w:tc>
      </w:tr>
      <w:tr w:rsidR="0077589A" w14:paraId="51276E8E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43ABF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EB795" w14:textId="2B818565" w:rsidR="0077589A" w:rsidRDefault="00CE6598">
            <w:proofErr w:type="spellStart"/>
            <w:r>
              <w:t>NumConc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5B541" w14:textId="39589828" w:rsidR="0077589A" w:rsidRDefault="00B74EA7">
            <w:pPr>
              <w:widowControl w:val="0"/>
            </w:pPr>
            <w:r>
              <w:t xml:space="preserve">Aerosol Number </w:t>
            </w:r>
            <w:r w:rsidR="00523B7E">
              <w:t>Concentration</w:t>
            </w:r>
          </w:p>
        </w:tc>
      </w:tr>
      <w:tr w:rsidR="0077589A" w14:paraId="01E25F55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925A9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6A9B2" w14:textId="41E0E406" w:rsidR="0077589A" w:rsidRDefault="00B74EA7">
            <w:proofErr w:type="spellStart"/>
            <w:r>
              <w:t>NonVolatileNum</w:t>
            </w:r>
            <w:r w:rsidR="00CE6598">
              <w:t>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901AE" w14:textId="166F0F93" w:rsidR="0077589A" w:rsidRDefault="00B74EA7">
            <w:pPr>
              <w:widowControl w:val="0"/>
            </w:pPr>
            <w:r>
              <w:t xml:space="preserve">Non-Volatile Aerosol Number </w:t>
            </w:r>
            <w:r w:rsidR="00523B7E">
              <w:t>Concentration</w:t>
            </w:r>
          </w:p>
        </w:tc>
      </w:tr>
      <w:tr w:rsidR="0077589A" w14:paraId="13DF6368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001AA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CC308" w14:textId="0A284A47" w:rsidR="0077589A" w:rsidRDefault="00B74EA7">
            <w:proofErr w:type="spellStart"/>
            <w:r>
              <w:t>SurfArea</w:t>
            </w:r>
            <w:r w:rsidR="00CE6598">
              <w:t>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2E671" w14:textId="7CDB95AA" w:rsidR="0077589A" w:rsidRDefault="00B74EA7">
            <w:pPr>
              <w:widowControl w:val="0"/>
            </w:pPr>
            <w:r>
              <w:t xml:space="preserve">Aerosol Surface Area </w:t>
            </w:r>
            <w:r w:rsidR="00523B7E">
              <w:t>Concentration</w:t>
            </w:r>
          </w:p>
        </w:tc>
      </w:tr>
      <w:tr w:rsidR="0077589A" w14:paraId="3DAAD99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5450D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6ED60" w14:textId="0F09A321" w:rsidR="0077589A" w:rsidRDefault="00CE6598">
            <w:proofErr w:type="spellStart"/>
            <w:r>
              <w:t>NonVolatileSurfAreaConc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D33DA" w14:textId="50586354" w:rsidR="0077589A" w:rsidRDefault="00B74EA7">
            <w:pPr>
              <w:widowControl w:val="0"/>
            </w:pPr>
            <w:r>
              <w:t xml:space="preserve">Non-Volatile Aerosol Surface Area </w:t>
            </w:r>
            <w:r w:rsidR="00523B7E">
              <w:t>Concentration</w:t>
            </w:r>
          </w:p>
        </w:tc>
      </w:tr>
      <w:tr w:rsidR="0077589A" w14:paraId="3B9A91B6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AFDFA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E4486" w14:textId="41566A25" w:rsidR="0077589A" w:rsidRDefault="00B74EA7">
            <w:proofErr w:type="spellStart"/>
            <w:r>
              <w:t>Vol</w:t>
            </w:r>
            <w:r w:rsidR="00CE6598">
              <w:t>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7A750" w14:textId="28D12030" w:rsidR="0077589A" w:rsidRDefault="00B74EA7">
            <w:pPr>
              <w:widowControl w:val="0"/>
            </w:pPr>
            <w:r>
              <w:t xml:space="preserve">Aerosol Volume </w:t>
            </w:r>
            <w:r w:rsidR="00523B7E">
              <w:t>Concentration</w:t>
            </w:r>
          </w:p>
        </w:tc>
      </w:tr>
      <w:tr w:rsidR="0077589A" w14:paraId="42ADD025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4D14E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E5D2E" w14:textId="79CCA069" w:rsidR="0077589A" w:rsidRDefault="00CE6598">
            <w:proofErr w:type="spellStart"/>
            <w:r>
              <w:t>NonVolatileVolConc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957E5" w14:textId="60411481" w:rsidR="0077589A" w:rsidRDefault="00B74EA7">
            <w:pPr>
              <w:widowControl w:val="0"/>
            </w:pPr>
            <w:r>
              <w:t xml:space="preserve">Non-Volatile Aerosol Volume </w:t>
            </w:r>
            <w:r w:rsidR="00523B7E">
              <w:t>Concentration</w:t>
            </w:r>
          </w:p>
        </w:tc>
      </w:tr>
      <w:tr w:rsidR="0077589A" w14:paraId="7EB1C60A" w14:textId="77777777" w:rsidTr="00F20A3F">
        <w:trPr>
          <w:trHeight w:val="38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7011F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2C866" w14:textId="77777777" w:rsidR="0077589A" w:rsidRDefault="00B74EA7">
            <w:r>
              <w:t>CCN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EA521" w14:textId="77777777" w:rsidR="0077589A" w:rsidRDefault="00B74EA7">
            <w:pPr>
              <w:widowControl w:val="0"/>
            </w:pPr>
            <w:r>
              <w:t>Cloud Condensation Nuclei</w:t>
            </w:r>
          </w:p>
        </w:tc>
      </w:tr>
      <w:tr w:rsidR="003166EA" w14:paraId="76752E0A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A0716" w14:textId="3DC8BC8C" w:rsidR="003166EA" w:rsidRDefault="003166EA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ED505" w14:textId="43290E00" w:rsidR="003166EA" w:rsidRDefault="003166EA">
            <w:proofErr w:type="spellStart"/>
            <w:r>
              <w:t>CCNtoCNRatio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F0EBC" w14:textId="1026A794" w:rsidR="003166EA" w:rsidRDefault="002F1F52">
            <w:pPr>
              <w:widowControl w:val="0"/>
            </w:pPr>
            <w:r>
              <w:t>Cloud Condensation Nuclei to Condensation Nuclei Ratio</w:t>
            </w:r>
          </w:p>
        </w:tc>
      </w:tr>
      <w:tr w:rsidR="0077589A" w14:paraId="1476A80E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772C9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B33F5" w14:textId="77777777" w:rsidR="0077589A" w:rsidRDefault="00B74EA7">
            <w:proofErr w:type="spellStart"/>
            <w:r>
              <w:t>gRH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4F48D" w14:textId="77777777" w:rsidR="0077589A" w:rsidRDefault="00B74EA7">
            <w:pPr>
              <w:widowControl w:val="0"/>
            </w:pPr>
            <w:r>
              <w:t>Aerosol Size Growth Factor</w:t>
            </w:r>
          </w:p>
        </w:tc>
      </w:tr>
      <w:tr w:rsidR="0077589A" w14:paraId="14908F0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9EAF8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7E351" w14:textId="77777777" w:rsidR="0077589A" w:rsidRDefault="00B74EA7">
            <w:proofErr w:type="spellStart"/>
            <w:r>
              <w:t>MassSizeDist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86F3E" w14:textId="77777777" w:rsidR="0077589A" w:rsidRDefault="00B74EA7">
            <w:pPr>
              <w:widowControl w:val="0"/>
            </w:pPr>
            <w:r>
              <w:t>Aerosol Mass Size Distribution</w:t>
            </w:r>
          </w:p>
        </w:tc>
      </w:tr>
      <w:tr w:rsidR="0077589A" w14:paraId="0AF6053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C5398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FA358" w14:textId="77777777" w:rsidR="0077589A" w:rsidRDefault="00B74EA7">
            <w:proofErr w:type="spellStart"/>
            <w:r>
              <w:t>NonVolatileMassSizeDist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A387D" w14:textId="77777777" w:rsidR="0077589A" w:rsidRDefault="00B74EA7">
            <w:pPr>
              <w:widowControl w:val="0"/>
            </w:pPr>
            <w:r>
              <w:t>Non-Volatile Aerosol Mass Size Distribution</w:t>
            </w:r>
          </w:p>
        </w:tc>
      </w:tr>
      <w:tr w:rsidR="0077589A" w14:paraId="169CF60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3588A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87123" w14:textId="77777777" w:rsidR="0077589A" w:rsidRDefault="00B74EA7">
            <w:proofErr w:type="spellStart"/>
            <w:r>
              <w:t>NumSizeDist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91EBC" w14:textId="77777777" w:rsidR="0077589A" w:rsidRDefault="00B74EA7">
            <w:pPr>
              <w:widowControl w:val="0"/>
            </w:pPr>
            <w:r>
              <w:t>Aerosol Number Size Distribution</w:t>
            </w:r>
          </w:p>
        </w:tc>
      </w:tr>
      <w:tr w:rsidR="0077589A" w14:paraId="024238F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73B51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B64EC" w14:textId="77777777" w:rsidR="0077589A" w:rsidRDefault="00B74EA7">
            <w:proofErr w:type="spellStart"/>
            <w:r>
              <w:t>NonVolatileNumSizeDist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B8B0C" w14:textId="77777777" w:rsidR="0077589A" w:rsidRDefault="00B74EA7">
            <w:pPr>
              <w:widowControl w:val="0"/>
            </w:pPr>
            <w:r>
              <w:t>Non-Volatile Aerosol Number Size Distribution</w:t>
            </w:r>
          </w:p>
        </w:tc>
      </w:tr>
      <w:tr w:rsidR="0077589A" w14:paraId="767CC40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0C50F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9C0D" w14:textId="77777777" w:rsidR="0077589A" w:rsidRDefault="00B74EA7">
            <w:proofErr w:type="spellStart"/>
            <w:r>
              <w:t>SurfAreaSizeDist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39A22" w14:textId="77777777" w:rsidR="0077589A" w:rsidRDefault="00B74EA7">
            <w:pPr>
              <w:widowControl w:val="0"/>
            </w:pPr>
            <w:r>
              <w:t>Aerosol Surface Area Size Distribution</w:t>
            </w:r>
          </w:p>
        </w:tc>
      </w:tr>
      <w:tr w:rsidR="0077589A" w14:paraId="75A264F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9D4F5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B8840" w14:textId="77777777" w:rsidR="0077589A" w:rsidRDefault="00B74EA7">
            <w:proofErr w:type="spellStart"/>
            <w:r>
              <w:t>NonVolatileSurfAreaSizeDist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09DF" w14:textId="77777777" w:rsidR="0077589A" w:rsidRDefault="00B74EA7">
            <w:pPr>
              <w:widowControl w:val="0"/>
            </w:pPr>
            <w:r>
              <w:t>Non-Volatile Surface Area Size Distribution</w:t>
            </w:r>
          </w:p>
        </w:tc>
      </w:tr>
      <w:tr w:rsidR="0077589A" w14:paraId="472F59C8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9017E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B38FB" w14:textId="77777777" w:rsidR="0077589A" w:rsidRDefault="00B74EA7">
            <w:proofErr w:type="spellStart"/>
            <w:r>
              <w:t>VolSizeDist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5D8EA" w14:textId="77777777" w:rsidR="0077589A" w:rsidRDefault="00B74EA7">
            <w:pPr>
              <w:widowControl w:val="0"/>
            </w:pPr>
            <w:r>
              <w:t>Aerosol Volume Size Distribution</w:t>
            </w:r>
          </w:p>
        </w:tc>
      </w:tr>
      <w:tr w:rsidR="0077589A" w14:paraId="4C638536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42026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2517C" w14:textId="77777777" w:rsidR="0077589A" w:rsidRDefault="00B74EA7">
            <w:proofErr w:type="spellStart"/>
            <w:r>
              <w:t>NonVolatileVolSizeDist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CC94D" w14:textId="77777777" w:rsidR="0077589A" w:rsidRDefault="00B74EA7">
            <w:pPr>
              <w:widowControl w:val="0"/>
            </w:pPr>
            <w:r>
              <w:t>Non-Volatile Aerosol Volume Size Distribution</w:t>
            </w:r>
          </w:p>
        </w:tc>
      </w:tr>
      <w:tr w:rsidR="0077589A" w14:paraId="4EC7695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A3439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22CC0" w14:textId="77777777" w:rsidR="0077589A" w:rsidRDefault="00B74EA7">
            <w:proofErr w:type="spellStart"/>
            <w:r>
              <w:t>BCFracIM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B8484" w14:textId="77777777" w:rsidR="0077589A" w:rsidRDefault="00B74EA7">
            <w:pPr>
              <w:widowControl w:val="0"/>
            </w:pPr>
            <w:r>
              <w:t>Black Carbon Faction of Internally Mixed</w:t>
            </w:r>
          </w:p>
        </w:tc>
      </w:tr>
      <w:tr w:rsidR="0077589A" w14:paraId="0AD7649E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1CB1B" w14:textId="77777777" w:rsidR="0077589A" w:rsidRDefault="00B74EA7">
            <w:pPr>
              <w:widowControl w:val="0"/>
            </w:pPr>
            <w:proofErr w:type="spellStart"/>
            <w:r>
              <w:t>AerMP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9BF19" w14:textId="77777777" w:rsidR="0077589A" w:rsidRDefault="00B74EA7">
            <w:proofErr w:type="spellStart"/>
            <w:r>
              <w:t>BCCoatThick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4F854" w14:textId="77777777" w:rsidR="0077589A" w:rsidRDefault="00B74EA7">
            <w:pPr>
              <w:widowControl w:val="0"/>
            </w:pPr>
            <w:r>
              <w:t>Black Carbon Coating Thickness</w:t>
            </w:r>
          </w:p>
        </w:tc>
      </w:tr>
      <w:tr w:rsidR="0077589A" w14:paraId="1955F2F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BBA6C" w14:textId="77777777" w:rsidR="0077589A" w:rsidRDefault="00B74EA7">
            <w:pPr>
              <w:widowControl w:val="0"/>
            </w:pPr>
            <w:proofErr w:type="spellStart"/>
            <w:r>
              <w:lastRenderedPageBreak/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B7D7B" w14:textId="77777777" w:rsidR="0077589A" w:rsidRDefault="00B74EA7">
            <w:r>
              <w:t>Acidity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98CA8" w14:textId="77777777" w:rsidR="0077589A" w:rsidRDefault="00B74EA7">
            <w:pPr>
              <w:widowControl w:val="0"/>
            </w:pPr>
            <w:r>
              <w:t>Aerosol Particle Acidity</w:t>
            </w:r>
          </w:p>
        </w:tc>
      </w:tr>
      <w:tr w:rsidR="0077589A" w14:paraId="19FF9E8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771F6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B979F" w14:textId="77777777" w:rsidR="0077589A" w:rsidRDefault="00B74EA7">
            <w:r>
              <w:t>BC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4A3E0" w14:textId="77777777" w:rsidR="0077589A" w:rsidRDefault="00B74EA7">
            <w:pPr>
              <w:widowControl w:val="0"/>
            </w:pPr>
            <w:r>
              <w:t>Aerosol Black Carbon</w:t>
            </w:r>
          </w:p>
        </w:tc>
      </w:tr>
      <w:tr w:rsidR="002F1F52" w14:paraId="0129512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A07A2" w14:textId="7E4057DB" w:rsidR="002F1F52" w:rsidRDefault="002F1F52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3A6AD" w14:textId="0EFD2C09" w:rsidR="002F1F52" w:rsidRDefault="002F1F52">
            <w:proofErr w:type="spellStart"/>
            <w:r>
              <w:t>BCMassSizeDist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DDFA3" w14:textId="12F18A0F" w:rsidR="002F1F52" w:rsidRDefault="002F1F52">
            <w:pPr>
              <w:widowControl w:val="0"/>
            </w:pPr>
            <w:r>
              <w:t>Aerosol Black Carbon Mass Size Distribution</w:t>
            </w:r>
          </w:p>
        </w:tc>
      </w:tr>
      <w:tr w:rsidR="0077589A" w14:paraId="79E2A59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20FFC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C4069" w14:textId="16E97C9F" w:rsidR="0077589A" w:rsidRDefault="00C1667D">
            <w:r>
              <w:t>B</w:t>
            </w:r>
            <w:r w:rsidR="00B74EA7">
              <w:t>romide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004BD" w14:textId="77777777" w:rsidR="0077589A" w:rsidRDefault="00B74EA7">
            <w:pPr>
              <w:widowControl w:val="0"/>
            </w:pPr>
            <w:r>
              <w:t>Aerosol Bromide Ion</w:t>
            </w:r>
          </w:p>
        </w:tc>
      </w:tr>
      <w:tr w:rsidR="0077589A" w14:paraId="4032E012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79762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73216" w14:textId="165EA406" w:rsidR="0077589A" w:rsidRDefault="00C1667D">
            <w:r>
              <w:t>C</w:t>
            </w:r>
            <w:r w:rsidR="00B74EA7">
              <w:t>alcium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96BA1" w14:textId="77777777" w:rsidR="0077589A" w:rsidRDefault="00B74EA7">
            <w:pPr>
              <w:widowControl w:val="0"/>
            </w:pPr>
            <w:r>
              <w:t>Aerosol Calcium Ion</w:t>
            </w:r>
          </w:p>
        </w:tc>
      </w:tr>
      <w:tr w:rsidR="0077589A" w14:paraId="0BA08FB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AF19F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44DDB" w14:textId="47C73FDD" w:rsidR="0077589A" w:rsidRDefault="00C1667D">
            <w:r>
              <w:t>C</w:t>
            </w:r>
            <w:r w:rsidR="00B74EA7">
              <w:t>hloride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BB661" w14:textId="77777777" w:rsidR="0077589A" w:rsidRDefault="00B74EA7">
            <w:pPr>
              <w:widowControl w:val="0"/>
            </w:pPr>
            <w:r>
              <w:t>Aerosol Chloride Ion</w:t>
            </w:r>
          </w:p>
        </w:tc>
      </w:tr>
      <w:tr w:rsidR="0077589A" w14:paraId="51E96963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534DF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A1200" w14:textId="77777777" w:rsidR="0077589A" w:rsidRDefault="00B74EA7">
            <w:proofErr w:type="spellStart"/>
            <w:r>
              <w:t>HtoCRatio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14C50" w14:textId="77777777" w:rsidR="0077589A" w:rsidRDefault="00B74EA7">
            <w:pPr>
              <w:widowControl w:val="0"/>
            </w:pPr>
            <w:r>
              <w:t>Hydrogen to Carbon Ratio in Organic Aerosols</w:t>
            </w:r>
          </w:p>
        </w:tc>
      </w:tr>
      <w:tr w:rsidR="0077589A" w14:paraId="1BBB4D6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CCA0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EC722" w14:textId="41E9D847" w:rsidR="0077589A" w:rsidRDefault="00C1667D">
            <w:r>
              <w:t>P</w:t>
            </w:r>
            <w:r w:rsidR="00B74EA7">
              <w:t>otassium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285D" w14:textId="77777777" w:rsidR="0077589A" w:rsidRDefault="00B74EA7">
            <w:pPr>
              <w:widowControl w:val="0"/>
            </w:pPr>
            <w:r>
              <w:t>Aerosol Potassium Ion</w:t>
            </w:r>
          </w:p>
        </w:tc>
      </w:tr>
      <w:tr w:rsidR="0077589A" w14:paraId="60DC5C88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5E406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B86F" w14:textId="6D4C4631" w:rsidR="0077589A" w:rsidRDefault="00C1667D">
            <w:r>
              <w:t>M</w:t>
            </w:r>
            <w:r w:rsidR="00B74EA7">
              <w:t>agnesium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556B6" w14:textId="77777777" w:rsidR="0077589A" w:rsidRDefault="00B74EA7">
            <w:pPr>
              <w:widowControl w:val="0"/>
            </w:pPr>
            <w:r>
              <w:t>Aerosol Magnesium Ion</w:t>
            </w:r>
          </w:p>
        </w:tc>
      </w:tr>
      <w:tr w:rsidR="0077589A" w14:paraId="113AA62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6B423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95750" w14:textId="7CECE7A4" w:rsidR="0077589A" w:rsidRDefault="00C1667D">
            <w:r>
              <w:t>So</w:t>
            </w:r>
            <w:r w:rsidR="00B74EA7">
              <w:t>dium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78589" w14:textId="77777777" w:rsidR="0077589A" w:rsidRDefault="00B74EA7">
            <w:pPr>
              <w:widowControl w:val="0"/>
            </w:pPr>
            <w:r>
              <w:t>Aerosol Sodium Ion</w:t>
            </w:r>
          </w:p>
        </w:tc>
      </w:tr>
      <w:tr w:rsidR="0077589A" w14:paraId="44513CF4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5B1D1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34B81" w14:textId="4C43B792" w:rsidR="0077589A" w:rsidRDefault="00C1667D">
            <w:r>
              <w:t>N</w:t>
            </w:r>
            <w:r w:rsidR="00B74EA7">
              <w:t>itrite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96FC" w14:textId="77777777" w:rsidR="0077589A" w:rsidRDefault="00B74EA7">
            <w:pPr>
              <w:widowControl w:val="0"/>
            </w:pPr>
            <w:r>
              <w:t>Aerosol Nitrite Ion</w:t>
            </w:r>
          </w:p>
        </w:tc>
      </w:tr>
      <w:tr w:rsidR="0077589A" w14:paraId="0B3B74C8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C3CC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4537E" w14:textId="716FD848" w:rsidR="0077589A" w:rsidRDefault="00C1667D">
            <w:r>
              <w:t>Ni</w:t>
            </w:r>
            <w:r w:rsidR="00B74EA7">
              <w:t>trate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3E169" w14:textId="77777777" w:rsidR="0077589A" w:rsidRDefault="00B74EA7">
            <w:pPr>
              <w:widowControl w:val="0"/>
            </w:pPr>
            <w:r>
              <w:t>Aerosol Nitrate Ion</w:t>
            </w:r>
          </w:p>
        </w:tc>
      </w:tr>
      <w:tr w:rsidR="0077589A" w14:paraId="5B9A9542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BC50C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30D2B" w14:textId="77777777" w:rsidR="0077589A" w:rsidRDefault="00B74EA7">
            <w:proofErr w:type="spellStart"/>
            <w:r>
              <w:t>OrganicAerosol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CD9C1" w14:textId="77777777" w:rsidR="0077589A" w:rsidRDefault="00B74EA7">
            <w:pPr>
              <w:widowControl w:val="0"/>
            </w:pPr>
            <w:r>
              <w:t>Aerosol Organic matter</w:t>
            </w:r>
          </w:p>
        </w:tc>
      </w:tr>
      <w:tr w:rsidR="0077589A" w14:paraId="5EA50BD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CDE24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EAC4" w14:textId="77777777" w:rsidR="0077589A" w:rsidRDefault="00B74EA7">
            <w:proofErr w:type="spellStart"/>
            <w:r>
              <w:t>OtoCRatio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512F5" w14:textId="77777777" w:rsidR="0077589A" w:rsidRDefault="00B74EA7">
            <w:pPr>
              <w:widowControl w:val="0"/>
            </w:pPr>
            <w:r>
              <w:t>Oxygen to Carbon Ratio in Organic Aerosols</w:t>
            </w:r>
          </w:p>
        </w:tc>
      </w:tr>
      <w:tr w:rsidR="0077589A" w14:paraId="2C46BF1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4BC01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D5E56" w14:textId="6AC93252" w:rsidR="0077589A" w:rsidRDefault="00C1667D">
            <w:r>
              <w:t>O</w:t>
            </w:r>
            <w:r w:rsidR="00B74EA7">
              <w:t>xalate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8D957" w14:textId="77777777" w:rsidR="0077589A" w:rsidRDefault="00B74EA7">
            <w:pPr>
              <w:widowControl w:val="0"/>
            </w:pPr>
            <w:r>
              <w:t>Aerosol Oxalate Ion</w:t>
            </w:r>
          </w:p>
        </w:tc>
      </w:tr>
      <w:tr w:rsidR="0077589A" w14:paraId="7F71A1AE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E9394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058A6" w14:textId="264D7879" w:rsidR="0077589A" w:rsidRDefault="00C1667D">
            <w:r>
              <w:t>S</w:t>
            </w:r>
            <w:r w:rsidR="00B74EA7">
              <w:t>ulfate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5C7DF" w14:textId="77777777" w:rsidR="0077589A" w:rsidRDefault="00B74EA7">
            <w:pPr>
              <w:widowControl w:val="0"/>
            </w:pPr>
            <w:r>
              <w:t>Aerosol Sulfate Ion</w:t>
            </w:r>
          </w:p>
        </w:tc>
      </w:tr>
      <w:tr w:rsidR="0077589A" w14:paraId="5046699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4912A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1C2F6" w14:textId="77777777" w:rsidR="0077589A" w:rsidRDefault="00B74EA7">
            <w:proofErr w:type="spellStart"/>
            <w:r>
              <w:t>TotalMass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134E0" w14:textId="77777777" w:rsidR="0077589A" w:rsidRDefault="00B74EA7">
            <w:pPr>
              <w:widowControl w:val="0"/>
            </w:pPr>
            <w:r>
              <w:t>Total Aerosol Mass</w:t>
            </w:r>
          </w:p>
        </w:tc>
      </w:tr>
      <w:tr w:rsidR="0077589A" w14:paraId="3B223D7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D9521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EF393" w14:textId="77777777" w:rsidR="0077589A" w:rsidRDefault="00B74EA7">
            <w:r>
              <w:t>WSOC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3070C" w14:textId="77777777" w:rsidR="0077589A" w:rsidRDefault="00B74EA7">
            <w:pPr>
              <w:widowControl w:val="0"/>
            </w:pPr>
            <w:r>
              <w:t>Aerosol Water Soluble Organic Carbon</w:t>
            </w:r>
          </w:p>
        </w:tc>
      </w:tr>
      <w:tr w:rsidR="0077589A" w14:paraId="6FF3F6D9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DADFE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8AAFC" w14:textId="797CCE8B" w:rsidR="0077589A" w:rsidRDefault="00C1667D">
            <w:r>
              <w:t>A</w:t>
            </w:r>
            <w:r w:rsidR="00B74EA7">
              <w:t>mmonium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46ADA" w14:textId="77777777" w:rsidR="0077589A" w:rsidRDefault="00B74EA7">
            <w:pPr>
              <w:widowControl w:val="0"/>
            </w:pPr>
            <w:r>
              <w:t>Aerosol Ammonium Ion</w:t>
            </w:r>
          </w:p>
        </w:tc>
      </w:tr>
      <w:tr w:rsidR="0077589A" w14:paraId="37DCA7FF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D1DF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D5FB5" w14:textId="677AC4F5" w:rsidR="0077589A" w:rsidRDefault="00C1667D">
            <w:r>
              <w:t>A</w:t>
            </w:r>
            <w:r w:rsidR="00B74EA7">
              <w:t>cid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D7ACC" w14:textId="77777777" w:rsidR="0077589A" w:rsidRDefault="00B74EA7">
            <w:pPr>
              <w:widowControl w:val="0"/>
            </w:pPr>
            <w:r>
              <w:t>Total Aerosol Acid</w:t>
            </w:r>
          </w:p>
        </w:tc>
      </w:tr>
      <w:tr w:rsidR="0077589A" w14:paraId="75C1A80A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5AAD8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7E5B3" w14:textId="77777777" w:rsidR="0077589A" w:rsidRDefault="00B74EA7">
            <w:proofErr w:type="spellStart"/>
            <w:r>
              <w:t>NegativeIon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3FDF0" w14:textId="77777777" w:rsidR="0077589A" w:rsidRDefault="00B74EA7">
            <w:pPr>
              <w:widowControl w:val="0"/>
            </w:pPr>
            <w:r>
              <w:t>Total Aerosol Negative Ions</w:t>
            </w:r>
          </w:p>
        </w:tc>
      </w:tr>
      <w:tr w:rsidR="0077589A" w14:paraId="4778EAA3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88F41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C81C2" w14:textId="77777777" w:rsidR="0077589A" w:rsidRDefault="00B74EA7">
            <w:proofErr w:type="spellStart"/>
            <w:r>
              <w:t>PositiveIon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AE4D1" w14:textId="77777777" w:rsidR="0077589A" w:rsidRDefault="00B74EA7">
            <w:pPr>
              <w:widowControl w:val="0"/>
            </w:pPr>
            <w:r>
              <w:t>Total Aerosol Positive Ions</w:t>
            </w:r>
          </w:p>
        </w:tc>
      </w:tr>
      <w:tr w:rsidR="0077589A" w14:paraId="1657BBCF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E3859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46C98" w14:textId="77777777" w:rsidR="0077589A" w:rsidRDefault="00B74EA7">
            <w:proofErr w:type="spellStart"/>
            <w:r>
              <w:t>BBParticles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0140" w14:textId="77777777" w:rsidR="0077589A" w:rsidRDefault="00B74EA7">
            <w:pPr>
              <w:widowControl w:val="0"/>
            </w:pPr>
            <w:r>
              <w:t>Biomass Burning Particles</w:t>
            </w:r>
          </w:p>
        </w:tc>
      </w:tr>
      <w:tr w:rsidR="0077589A" w14:paraId="57018A70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CB99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86A9C" w14:textId="2DE371E0" w:rsidR="0077589A" w:rsidRDefault="00C1667D">
            <w:r>
              <w:t>M</w:t>
            </w:r>
            <w:r w:rsidR="00B74EA7">
              <w:t>ineral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EC893" w14:textId="77777777" w:rsidR="0077589A" w:rsidRDefault="00B74EA7">
            <w:pPr>
              <w:widowControl w:val="0"/>
            </w:pPr>
            <w:r>
              <w:t>Mineral Particles</w:t>
            </w:r>
          </w:p>
        </w:tc>
      </w:tr>
      <w:tr w:rsidR="0077589A" w14:paraId="479DA21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8DF20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4B2CE" w14:textId="001DA1B2" w:rsidR="0077589A" w:rsidRDefault="00C1667D">
            <w:proofErr w:type="spellStart"/>
            <w:r>
              <w:t>S</w:t>
            </w:r>
            <w:r w:rsidR="00B74EA7">
              <w:t>easalt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C5D21" w14:textId="77777777" w:rsidR="0077589A" w:rsidRDefault="00B74EA7">
            <w:pPr>
              <w:widowControl w:val="0"/>
            </w:pPr>
            <w:r>
              <w:t>Sea Salt Particles</w:t>
            </w:r>
          </w:p>
        </w:tc>
      </w:tr>
      <w:tr w:rsidR="0077589A" w14:paraId="78910416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023CD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A21F9" w14:textId="1015B453" w:rsidR="0077589A" w:rsidRDefault="00C1667D">
            <w:r>
              <w:t>S</w:t>
            </w:r>
            <w:r w:rsidR="00B74EA7">
              <w:t>oot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637A2" w14:textId="77777777" w:rsidR="0077589A" w:rsidRDefault="00B74EA7">
            <w:pPr>
              <w:widowControl w:val="0"/>
            </w:pPr>
            <w:r>
              <w:t>Soot Particles</w:t>
            </w:r>
          </w:p>
        </w:tc>
      </w:tr>
      <w:tr w:rsidR="0077589A" w14:paraId="1DF069B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6AFB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FAC5E" w14:textId="16C36EE9" w:rsidR="0077589A" w:rsidRDefault="00C1667D">
            <w:r>
              <w:t>B</w:t>
            </w:r>
            <w:r w:rsidR="00B74EA7">
              <w:t>eryllium7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43E22" w14:textId="77777777" w:rsidR="0077589A" w:rsidRDefault="00B74EA7">
            <w:pPr>
              <w:widowControl w:val="0"/>
            </w:pPr>
            <w:r>
              <w:t>Aerosol Beryllium7</w:t>
            </w:r>
          </w:p>
        </w:tc>
      </w:tr>
      <w:tr w:rsidR="0077589A" w14:paraId="095FC77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4FA6F" w14:textId="77777777" w:rsidR="0077589A" w:rsidRDefault="00B74EA7">
            <w:pPr>
              <w:widowControl w:val="0"/>
            </w:pPr>
            <w:proofErr w:type="spellStart"/>
            <w:r>
              <w:lastRenderedPageBreak/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84372" w14:textId="78DBE81C" w:rsidR="0077589A" w:rsidRDefault="00C1667D">
            <w:r>
              <w:t>L</w:t>
            </w:r>
            <w:r w:rsidR="00B74EA7">
              <w:t>ead210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0656D" w14:textId="77777777" w:rsidR="0077589A" w:rsidRDefault="00B74EA7">
            <w:pPr>
              <w:widowControl w:val="0"/>
            </w:pPr>
            <w:r>
              <w:t>Aerosol Lead210</w:t>
            </w:r>
          </w:p>
        </w:tc>
      </w:tr>
      <w:tr w:rsidR="0077589A" w14:paraId="01AF7444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C56D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6B739" w14:textId="77777777" w:rsidR="0077589A" w:rsidRDefault="00B74EA7">
            <w:r>
              <w:t>MSA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CA44" w14:textId="77777777" w:rsidR="0077589A" w:rsidRDefault="00B74EA7">
            <w:r>
              <w:t xml:space="preserve">Aerosol </w:t>
            </w:r>
            <w:proofErr w:type="spellStart"/>
            <w:r>
              <w:t>Methanesulfonic</w:t>
            </w:r>
            <w:proofErr w:type="spellEnd"/>
            <w:r>
              <w:t xml:space="preserve"> Acid Mass</w:t>
            </w:r>
          </w:p>
        </w:tc>
      </w:tr>
      <w:tr w:rsidR="0077589A" w14:paraId="2240F87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BF4D9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CFFC0" w14:textId="77777777" w:rsidR="0077589A" w:rsidRDefault="00B74EA7">
            <w:r>
              <w:t>ClO4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C4E34" w14:textId="77777777" w:rsidR="0077589A" w:rsidRDefault="00B74EA7">
            <w:r>
              <w:t>Aerosol perchlorate mass</w:t>
            </w:r>
          </w:p>
        </w:tc>
      </w:tr>
      <w:tr w:rsidR="0077589A" w14:paraId="3249014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96D7D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A0FFB" w14:textId="77777777" w:rsidR="0077589A" w:rsidRDefault="00B74EA7">
            <w:proofErr w:type="spellStart"/>
            <w:r>
              <w:t>AmmBalance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3D32B" w14:textId="77777777" w:rsidR="0077589A" w:rsidRDefault="00B74EA7">
            <w:r>
              <w:t>Molar ratio of Ammonium to other inorganic ions in aerosol</w:t>
            </w:r>
          </w:p>
        </w:tc>
      </w:tr>
      <w:tr w:rsidR="0077589A" w14:paraId="3AD2750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39F52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3D70B" w14:textId="77777777" w:rsidR="0077589A" w:rsidRDefault="00B74EA7">
            <w:r>
              <w:t>Density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D9B0F" w14:textId="77777777" w:rsidR="0077589A" w:rsidRDefault="00B74EA7">
            <w:r>
              <w:t>Aerosol Density</w:t>
            </w:r>
          </w:p>
        </w:tc>
      </w:tr>
      <w:tr w:rsidR="0077589A" w14:paraId="566C8E0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05AA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24242" w14:textId="77777777" w:rsidR="0077589A" w:rsidRDefault="00B74EA7">
            <w:proofErr w:type="spellStart"/>
            <w:r>
              <w:t>OADensity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4C167" w14:textId="77777777" w:rsidR="0077589A" w:rsidRDefault="00B74EA7">
            <w:r>
              <w:t xml:space="preserve">OA Aerosol Density </w:t>
            </w:r>
          </w:p>
        </w:tc>
      </w:tr>
      <w:tr w:rsidR="0077589A" w14:paraId="24D71185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21EFB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B34A4" w14:textId="77777777" w:rsidR="0077589A" w:rsidRDefault="00B74EA7">
            <w:proofErr w:type="spellStart"/>
            <w:r>
              <w:t>OAtoOC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F268E" w14:textId="071744F8" w:rsidR="0077589A" w:rsidRDefault="00B74EA7">
            <w:r>
              <w:t>Ratio of Organic Aerosol</w:t>
            </w:r>
            <w:r w:rsidR="002726DE">
              <w:t xml:space="preserve"> </w:t>
            </w:r>
            <w:r>
              <w:t>to Organic Carbon (OC)</w:t>
            </w:r>
          </w:p>
        </w:tc>
      </w:tr>
      <w:tr w:rsidR="0077589A" w14:paraId="58BA0AFC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7DF93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8F673" w14:textId="77777777" w:rsidR="0077589A" w:rsidRDefault="00B74EA7">
            <w:proofErr w:type="spellStart"/>
            <w:r>
              <w:t>OSc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370C5" w14:textId="77777777" w:rsidR="0077589A" w:rsidRDefault="00B74EA7">
            <w:r>
              <w:t>Carbon Oxidation State</w:t>
            </w:r>
          </w:p>
        </w:tc>
      </w:tr>
      <w:tr w:rsidR="0077589A" w14:paraId="4661D7A6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44215" w14:textId="77777777" w:rsidR="0077589A" w:rsidRDefault="00B74EA7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805FA" w14:textId="3852B5D4" w:rsidR="0077589A" w:rsidRDefault="00B74EA7">
            <w:proofErr w:type="spellStart"/>
            <w:r>
              <w:t>OrgNitrFraction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A4CD2" w14:textId="0B6BFB8D" w:rsidR="0077589A" w:rsidRDefault="00B74EA7">
            <w:r>
              <w:t xml:space="preserve">Fraction of nitrate coming from organic nitrates </w:t>
            </w:r>
          </w:p>
        </w:tc>
      </w:tr>
      <w:tr w:rsidR="009F24F8" w14:paraId="03F76CF2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ED487" w14:textId="261BF111" w:rsidR="009F24F8" w:rsidRDefault="009F24F8" w:rsidP="009F24F8">
            <w:pPr>
              <w:widowControl w:val="0"/>
            </w:pPr>
            <w:proofErr w:type="spellStart"/>
            <w:r>
              <w:t>AerComp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BF631" w14:textId="25A71847" w:rsidR="009F24F8" w:rsidRDefault="009F24F8" w:rsidP="009F24F8">
            <w:proofErr w:type="spellStart"/>
            <w:r>
              <w:t>BioAerosol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083A6" w14:textId="127884BC" w:rsidR="009F24F8" w:rsidRDefault="009F24F8" w:rsidP="009F24F8">
            <w:pPr>
              <w:widowControl w:val="0"/>
            </w:pPr>
            <w:r>
              <w:t>Biological Aerosol</w:t>
            </w:r>
          </w:p>
        </w:tc>
      </w:tr>
      <w:tr w:rsidR="009F24F8" w14:paraId="253A9BF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AE076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1CA95" w14:textId="77777777" w:rsidR="009F24F8" w:rsidRDefault="009F24F8" w:rsidP="009F24F8">
            <w:r>
              <w:t>Absorption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AD6B" w14:textId="77777777" w:rsidR="009F24F8" w:rsidRDefault="009F24F8" w:rsidP="009F24F8">
            <w:pPr>
              <w:widowControl w:val="0"/>
            </w:pPr>
            <w:r>
              <w:t>Aerosol Absorption Coefficient</w:t>
            </w:r>
          </w:p>
        </w:tc>
      </w:tr>
      <w:tr w:rsidR="007E0B78" w14:paraId="76E2682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DB349" w14:textId="7646FA39" w:rsidR="007E0B78" w:rsidRDefault="007E0B7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3BF87" w14:textId="6472498B" w:rsidR="007E0B78" w:rsidRDefault="007E0B78" w:rsidP="009F24F8">
            <w:proofErr w:type="spellStart"/>
            <w:r>
              <w:t>AbsorptionBrC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766E1" w14:textId="7C36FC5D" w:rsidR="007E0B78" w:rsidRDefault="005D125A" w:rsidP="009F24F8">
            <w:pPr>
              <w:widowControl w:val="0"/>
            </w:pPr>
            <w:r>
              <w:t>Aerosol particle measurement of light absorbance by particulate organic carbon</w:t>
            </w:r>
          </w:p>
        </w:tc>
      </w:tr>
      <w:tr w:rsidR="007E0B78" w14:paraId="2B17D8FA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F37B1" w14:textId="201552C2" w:rsidR="007E0B78" w:rsidRDefault="007E0B7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5105" w14:textId="3A80749F" w:rsidR="007E0B78" w:rsidRDefault="007E0B78" w:rsidP="009F24F8">
            <w:proofErr w:type="spellStart"/>
            <w:r>
              <w:t>AbsorptionBrCLiquid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93737" w14:textId="41A3A0F5" w:rsidR="007E0B78" w:rsidRDefault="005D125A" w:rsidP="009F24F8">
            <w:pPr>
              <w:widowControl w:val="0"/>
            </w:pPr>
            <w:r>
              <w:t>Liquid based measurement of light absorbance by particulate organic carbon</w:t>
            </w:r>
          </w:p>
        </w:tc>
      </w:tr>
      <w:tr w:rsidR="009F24F8" w14:paraId="0E2913D5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D3D9F" w14:textId="77777777" w:rsidR="009F24F8" w:rsidRPr="00905C7D" w:rsidRDefault="009F24F8" w:rsidP="009F24F8">
            <w:pPr>
              <w:widowControl w:val="0"/>
            </w:pPr>
            <w:proofErr w:type="spellStart"/>
            <w:r w:rsidRPr="00905C7D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1EB21" w14:textId="77777777" w:rsidR="009F24F8" w:rsidRPr="00905C7D" w:rsidRDefault="009F24F8" w:rsidP="009F24F8">
            <w:r w:rsidRPr="00905C7D">
              <w:t>Scattering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402F" w14:textId="77777777" w:rsidR="009F24F8" w:rsidRPr="00905C7D" w:rsidRDefault="009F24F8" w:rsidP="009F24F8">
            <w:pPr>
              <w:widowControl w:val="0"/>
            </w:pPr>
            <w:r w:rsidRPr="00905C7D">
              <w:t>Aerosol Scattering Coefficient</w:t>
            </w:r>
          </w:p>
        </w:tc>
      </w:tr>
      <w:tr w:rsidR="009F24F8" w14:paraId="58C5C79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A942A" w14:textId="77777777" w:rsidR="009F24F8" w:rsidRPr="00CA541E" w:rsidRDefault="009F24F8" w:rsidP="009F24F8">
            <w:pPr>
              <w:widowControl w:val="0"/>
            </w:pPr>
            <w:proofErr w:type="spellStart"/>
            <w:r w:rsidRPr="00CA541E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2FB88" w14:textId="77777777" w:rsidR="009F24F8" w:rsidRPr="00CA541E" w:rsidRDefault="009F24F8" w:rsidP="009F24F8">
            <w:proofErr w:type="spellStart"/>
            <w:r w:rsidRPr="00CA541E">
              <w:t>BackScattering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855F1" w14:textId="77777777" w:rsidR="009F24F8" w:rsidRPr="00CA541E" w:rsidRDefault="009F24F8" w:rsidP="009F24F8">
            <w:pPr>
              <w:widowControl w:val="0"/>
            </w:pPr>
            <w:r w:rsidRPr="00CA541E">
              <w:t>Aerosol Backscattering Coefficient</w:t>
            </w:r>
          </w:p>
        </w:tc>
      </w:tr>
      <w:tr w:rsidR="009F24F8" w14:paraId="05ADC1B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762F8" w14:textId="77777777" w:rsidR="009F24F8" w:rsidRPr="00905C7D" w:rsidRDefault="009F24F8" w:rsidP="009F24F8">
            <w:pPr>
              <w:widowControl w:val="0"/>
            </w:pPr>
            <w:proofErr w:type="spellStart"/>
            <w:r w:rsidRPr="00905C7D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C9FE3" w14:textId="77777777" w:rsidR="009F24F8" w:rsidRPr="00905C7D" w:rsidRDefault="009F24F8" w:rsidP="009F24F8">
            <w:r w:rsidRPr="00905C7D">
              <w:t>Extinction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E6822" w14:textId="77777777" w:rsidR="009F24F8" w:rsidRPr="00905C7D" w:rsidRDefault="009F24F8" w:rsidP="009F24F8">
            <w:pPr>
              <w:widowControl w:val="0"/>
            </w:pPr>
            <w:r w:rsidRPr="00905C7D">
              <w:t>Aerosol Extinction Coefficient</w:t>
            </w:r>
          </w:p>
        </w:tc>
      </w:tr>
      <w:tr w:rsidR="009F24F8" w14:paraId="2B0B56DA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C458A" w14:textId="77777777" w:rsidR="009F24F8" w:rsidRPr="00905C7D" w:rsidRDefault="009F24F8" w:rsidP="009F24F8">
            <w:pPr>
              <w:widowControl w:val="0"/>
            </w:pPr>
            <w:proofErr w:type="spellStart"/>
            <w:r w:rsidRPr="00905C7D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4BFB7" w14:textId="77777777" w:rsidR="009F24F8" w:rsidRPr="00905C7D" w:rsidRDefault="009F24F8" w:rsidP="009F24F8">
            <w:proofErr w:type="spellStart"/>
            <w:r w:rsidRPr="00905C7D">
              <w:t>AngstromExponentAbs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B7744" w14:textId="77777777" w:rsidR="009F24F8" w:rsidRPr="00905C7D" w:rsidRDefault="009F24F8" w:rsidP="009F24F8">
            <w:pPr>
              <w:widowControl w:val="0"/>
            </w:pPr>
            <w:r w:rsidRPr="00905C7D">
              <w:t>Aerosol Angstrom Exponent for Absorption Coefficients</w:t>
            </w:r>
          </w:p>
        </w:tc>
      </w:tr>
      <w:tr w:rsidR="009F24F8" w14:paraId="4E23B890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FB971" w14:textId="77777777" w:rsidR="009F24F8" w:rsidRPr="00905C7D" w:rsidRDefault="009F24F8" w:rsidP="009F24F8">
            <w:pPr>
              <w:widowControl w:val="0"/>
            </w:pPr>
            <w:proofErr w:type="spellStart"/>
            <w:r w:rsidRPr="00905C7D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A1280" w14:textId="77777777" w:rsidR="009F24F8" w:rsidRPr="00905C7D" w:rsidRDefault="009F24F8" w:rsidP="009F24F8">
            <w:proofErr w:type="spellStart"/>
            <w:r w:rsidRPr="00905C7D">
              <w:t>AngstromExponentScat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46216" w14:textId="77777777" w:rsidR="009F24F8" w:rsidRPr="00905C7D" w:rsidRDefault="009F24F8" w:rsidP="009F24F8">
            <w:pPr>
              <w:widowControl w:val="0"/>
            </w:pPr>
            <w:r w:rsidRPr="00905C7D">
              <w:t>Aerosol Angstrom Exponent for Scattering Coefficients</w:t>
            </w:r>
          </w:p>
        </w:tc>
      </w:tr>
      <w:tr w:rsidR="009F24F8" w14:paraId="27E103C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C4C98" w14:textId="77777777" w:rsidR="009F24F8" w:rsidRPr="00CA541E" w:rsidRDefault="009F24F8" w:rsidP="009F24F8">
            <w:pPr>
              <w:widowControl w:val="0"/>
            </w:pPr>
            <w:proofErr w:type="spellStart"/>
            <w:r w:rsidRPr="00CA541E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34CB9" w14:textId="77777777" w:rsidR="009F24F8" w:rsidRPr="00CA541E" w:rsidRDefault="009F24F8" w:rsidP="009F24F8">
            <w:proofErr w:type="spellStart"/>
            <w:r w:rsidRPr="00CA541E">
              <w:t>AngstromExponentBackScat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2FF18" w14:textId="77777777" w:rsidR="009F24F8" w:rsidRPr="00CA541E" w:rsidRDefault="009F24F8" w:rsidP="009F24F8">
            <w:pPr>
              <w:widowControl w:val="0"/>
            </w:pPr>
            <w:r w:rsidRPr="00CA541E">
              <w:t>Aerosol Angstrom Exponent for Backscattering Coefficients</w:t>
            </w:r>
          </w:p>
        </w:tc>
      </w:tr>
      <w:tr w:rsidR="009F24F8" w14:paraId="7D3C0EFD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B9F45" w14:textId="77777777" w:rsidR="009F24F8" w:rsidRPr="00905C7D" w:rsidRDefault="009F24F8" w:rsidP="009F24F8">
            <w:pPr>
              <w:widowControl w:val="0"/>
            </w:pPr>
            <w:proofErr w:type="spellStart"/>
            <w:r w:rsidRPr="00905C7D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A0511" w14:textId="77777777" w:rsidR="009F24F8" w:rsidRPr="00905C7D" w:rsidRDefault="009F24F8" w:rsidP="009F24F8">
            <w:proofErr w:type="spellStart"/>
            <w:r w:rsidRPr="00905C7D">
              <w:t>AngstromExponentExt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11F56" w14:textId="77777777" w:rsidR="009F24F8" w:rsidRPr="00905C7D" w:rsidRDefault="009F24F8" w:rsidP="009F24F8">
            <w:pPr>
              <w:widowControl w:val="0"/>
            </w:pPr>
            <w:r w:rsidRPr="00905C7D">
              <w:t>Aerosol Angstrom Exponent for Extinction Coefficients</w:t>
            </w:r>
          </w:p>
        </w:tc>
      </w:tr>
      <w:tr w:rsidR="009F24F8" w14:paraId="20192E7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5B2EB" w14:textId="3AF24144" w:rsidR="009F24F8" w:rsidRPr="00905C7D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DA88" w14:textId="668D7885" w:rsidR="009F24F8" w:rsidRPr="00905C7D" w:rsidRDefault="009F24F8" w:rsidP="009F24F8">
            <w:proofErr w:type="spellStart"/>
            <w:r>
              <w:t>AngstromExponentAOD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5624F" w14:textId="1D0CA91D" w:rsidR="009F24F8" w:rsidRPr="00905C7D" w:rsidRDefault="009F24F8" w:rsidP="009F24F8">
            <w:pPr>
              <w:widowControl w:val="0"/>
            </w:pPr>
            <w:r>
              <w:t>Aerosol Angstrom Exponent for Extinction Aerosol Optical Depth</w:t>
            </w:r>
          </w:p>
        </w:tc>
      </w:tr>
      <w:tr w:rsidR="009F24F8" w14:paraId="1CC6A72A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7FD92" w14:textId="77777777" w:rsidR="009F24F8" w:rsidRPr="00CA541E" w:rsidRDefault="009F24F8" w:rsidP="009F24F8">
            <w:pPr>
              <w:widowControl w:val="0"/>
            </w:pPr>
            <w:proofErr w:type="spellStart"/>
            <w:r w:rsidRPr="00CA541E"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76EAE" w14:textId="77777777" w:rsidR="009F24F8" w:rsidRPr="00CA541E" w:rsidRDefault="009F24F8" w:rsidP="009F24F8">
            <w:proofErr w:type="spellStart"/>
            <w:r w:rsidRPr="00CA541E">
              <w:t>DepolarizationRatio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DDC3B" w14:textId="77777777" w:rsidR="009F24F8" w:rsidRPr="00CA541E" w:rsidRDefault="009F24F8" w:rsidP="009F24F8">
            <w:pPr>
              <w:widowControl w:val="0"/>
            </w:pPr>
            <w:r w:rsidRPr="00CA541E">
              <w:t>Aerosol Depolarization Ratio</w:t>
            </w:r>
          </w:p>
        </w:tc>
      </w:tr>
      <w:tr w:rsidR="00646C71" w14:paraId="05FA4C03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87276" w14:textId="33AE00EB" w:rsidR="00646C71" w:rsidRDefault="002C3593" w:rsidP="009F24F8">
            <w:pPr>
              <w:widowControl w:val="0"/>
            </w:pPr>
            <w:proofErr w:type="spellStart"/>
            <w:r>
              <w:lastRenderedPageBreak/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BE0DF" w14:textId="28CC53CB" w:rsidR="00646C71" w:rsidRDefault="002C3593" w:rsidP="009F24F8">
            <w:proofErr w:type="spellStart"/>
            <w:r>
              <w:t>TotalDepolarizationRatio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EBA34" w14:textId="6FC97883" w:rsidR="00646C71" w:rsidRDefault="002C3593" w:rsidP="002B601F">
            <w:r w:rsidRPr="002B601F">
              <w:t>Aerosol and Molecular Depolarization Ratio</w:t>
            </w:r>
          </w:p>
        </w:tc>
      </w:tr>
      <w:tr w:rsidR="009F24F8" w14:paraId="4E70EB8E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C709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B5068" w14:textId="77777777" w:rsidR="009F24F8" w:rsidRDefault="009F24F8" w:rsidP="009F24F8">
            <w:r>
              <w:t>SSA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858BC" w14:textId="77777777" w:rsidR="009F24F8" w:rsidRDefault="009F24F8" w:rsidP="009F24F8">
            <w:pPr>
              <w:widowControl w:val="0"/>
            </w:pPr>
            <w:r>
              <w:t>Single Scattering Albedo</w:t>
            </w:r>
          </w:p>
        </w:tc>
      </w:tr>
      <w:tr w:rsidR="009F24F8" w14:paraId="52E33AC3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97675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25878" w14:textId="77777777" w:rsidR="009F24F8" w:rsidRDefault="009F24F8" w:rsidP="009F24F8">
            <w:proofErr w:type="spellStart"/>
            <w:r>
              <w:t>AsymmetryParameterScat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8D800" w14:textId="77777777" w:rsidR="009F24F8" w:rsidRDefault="009F24F8" w:rsidP="009F24F8">
            <w:pPr>
              <w:widowControl w:val="0"/>
            </w:pPr>
            <w:r>
              <w:t>Aerosol Scattering Asymmetry Parameter</w:t>
            </w:r>
          </w:p>
        </w:tc>
      </w:tr>
      <w:tr w:rsidR="009F24F8" w14:paraId="16B76273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21E9B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D235B" w14:textId="77777777" w:rsidR="009F24F8" w:rsidRDefault="009F24F8" w:rsidP="009F24F8">
            <w:proofErr w:type="spellStart"/>
            <w:r>
              <w:t>fRHScat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24E6D" w14:textId="77777777" w:rsidR="009F24F8" w:rsidRDefault="009F24F8" w:rsidP="009F24F8">
            <w:pPr>
              <w:widowControl w:val="0"/>
            </w:pPr>
            <w:r>
              <w:t>Aerosol Scattering Hygroscopicity Factor</w:t>
            </w:r>
          </w:p>
        </w:tc>
      </w:tr>
      <w:tr w:rsidR="009F24F8" w14:paraId="516F6DD0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887C2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CD6DF" w14:textId="77777777" w:rsidR="009F24F8" w:rsidRDefault="009F24F8" w:rsidP="009F24F8">
            <w:proofErr w:type="spellStart"/>
            <w:r>
              <w:t>fRHBC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C0818" w14:textId="77777777" w:rsidR="009F24F8" w:rsidRDefault="009F24F8" w:rsidP="009F24F8">
            <w:pPr>
              <w:widowControl w:val="0"/>
            </w:pPr>
            <w:r>
              <w:t>Black Carbon Specific Scattering Hygroscopicity Factor</w:t>
            </w:r>
          </w:p>
        </w:tc>
      </w:tr>
      <w:tr w:rsidR="009F24F8" w14:paraId="1284FC47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4B063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F880E" w14:textId="77777777" w:rsidR="009F24F8" w:rsidRDefault="009F24F8" w:rsidP="009F24F8">
            <w:r>
              <w:t>Gamma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33C82" w14:textId="77777777" w:rsidR="009F24F8" w:rsidRDefault="009F24F8" w:rsidP="009F24F8">
            <w:pPr>
              <w:widowControl w:val="0"/>
            </w:pPr>
            <w:r>
              <w:t>Aerosol Scattering Hygroscopicity Gamma Factor</w:t>
            </w:r>
          </w:p>
        </w:tc>
      </w:tr>
      <w:tr w:rsidR="009F24F8" w14:paraId="5B751266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EFA5A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6F7E8" w14:textId="77777777" w:rsidR="009F24F8" w:rsidRDefault="009F24F8" w:rsidP="009F24F8">
            <w:proofErr w:type="spellStart"/>
            <w:r>
              <w:t>PhaseFunctionScat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1555F" w14:textId="77777777" w:rsidR="009F24F8" w:rsidRDefault="009F24F8" w:rsidP="009F24F8">
            <w:pPr>
              <w:widowControl w:val="0"/>
            </w:pPr>
            <w:r>
              <w:t>Aerosol Scattering Phase Function</w:t>
            </w:r>
          </w:p>
        </w:tc>
      </w:tr>
      <w:tr w:rsidR="009F24F8" w14:paraId="3B672962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FBAAE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98711" w14:textId="77777777" w:rsidR="009F24F8" w:rsidRDefault="009F24F8" w:rsidP="009F24F8">
            <w:proofErr w:type="spellStart"/>
            <w:r>
              <w:t>PolarPhaseFunctionScat</w:t>
            </w:r>
            <w:proofErr w:type="spellEnd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F798F" w14:textId="77777777" w:rsidR="009F24F8" w:rsidRDefault="009F24F8" w:rsidP="009F24F8">
            <w:pPr>
              <w:widowControl w:val="0"/>
            </w:pPr>
            <w:r>
              <w:t>Aerosol Scattering Polarized Phase Function</w:t>
            </w:r>
          </w:p>
        </w:tc>
      </w:tr>
      <w:tr w:rsidR="009F24F8" w14:paraId="629E10DB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B648C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D47CB" w14:textId="77777777" w:rsidR="009F24F8" w:rsidRDefault="009F24F8" w:rsidP="009F24F8">
            <w:r>
              <w:t>m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8172D" w14:textId="77777777" w:rsidR="009F24F8" w:rsidRDefault="009F24F8" w:rsidP="009F24F8">
            <w:pPr>
              <w:widowControl w:val="0"/>
            </w:pPr>
            <w:r>
              <w:t>Real Component of Refractive Index</w:t>
            </w:r>
          </w:p>
        </w:tc>
      </w:tr>
      <w:tr w:rsidR="009F24F8" w14:paraId="6EED4F0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996E5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EBA43" w14:textId="77777777" w:rsidR="009F24F8" w:rsidRDefault="009F24F8" w:rsidP="009F24F8">
            <w:r>
              <w:t>k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8BD5" w14:textId="77777777" w:rsidR="009F24F8" w:rsidRDefault="009F24F8" w:rsidP="009F24F8">
            <w:pPr>
              <w:widowControl w:val="0"/>
            </w:pPr>
            <w:r>
              <w:t>Imaginary Component of Refractive Index</w:t>
            </w:r>
          </w:p>
        </w:tc>
      </w:tr>
      <w:tr w:rsidR="009F24F8" w14:paraId="358767A5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D778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2E50C" w14:textId="77777777" w:rsidR="009F24F8" w:rsidRDefault="009F24F8" w:rsidP="009F24F8">
            <w:r>
              <w:t>n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9B7A8" w14:textId="77777777" w:rsidR="009F24F8" w:rsidRDefault="009F24F8" w:rsidP="009F24F8">
            <w:pPr>
              <w:widowControl w:val="0"/>
            </w:pPr>
            <w:r>
              <w:t>Complex Refractive Index</w:t>
            </w:r>
          </w:p>
        </w:tc>
      </w:tr>
      <w:tr w:rsidR="009F24F8" w14:paraId="44C4E4E1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006F3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76DB2" w14:textId="77777777" w:rsidR="009F24F8" w:rsidRDefault="009F24F8" w:rsidP="009F24F8">
            <w:r>
              <w:t>AOD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2233" w14:textId="77777777" w:rsidR="009F24F8" w:rsidRDefault="009F24F8" w:rsidP="009F24F8">
            <w:pPr>
              <w:widowControl w:val="0"/>
            </w:pPr>
            <w:r>
              <w:t>Column-Integrated Extinction Aerosol Optical Depth</w:t>
            </w:r>
          </w:p>
        </w:tc>
      </w:tr>
      <w:tr w:rsidR="009F24F8" w14:paraId="55C34410" w14:textId="77777777" w:rsidTr="00F20A3F">
        <w:trPr>
          <w:trHeight w:val="340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D6A39" w14:textId="77777777" w:rsidR="009F24F8" w:rsidRDefault="009F24F8" w:rsidP="009F24F8">
            <w:pPr>
              <w:widowControl w:val="0"/>
            </w:pPr>
            <w:proofErr w:type="spellStart"/>
            <w:r>
              <w:t>AerOpt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0E86B" w14:textId="77777777" w:rsidR="009F24F8" w:rsidRDefault="009F24F8" w:rsidP="009F24F8">
            <w:r>
              <w:t>AAOD</w:t>
            </w:r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1374C" w14:textId="77777777" w:rsidR="009F24F8" w:rsidRDefault="009F24F8" w:rsidP="009F24F8">
            <w:pPr>
              <w:widowControl w:val="0"/>
            </w:pPr>
            <w:r>
              <w:t>Column-Integrated Absorption Aerosol Optical Depth</w:t>
            </w:r>
          </w:p>
        </w:tc>
      </w:tr>
    </w:tbl>
    <w:p w14:paraId="7114BD46" w14:textId="77777777" w:rsidR="0077589A" w:rsidRDefault="00B74EA7">
      <w:pPr>
        <w:pStyle w:val="Heading2"/>
      </w:pPr>
      <w:r>
        <w:t>4.4 Cloud Standard Names:</w:t>
      </w:r>
    </w:p>
    <w:p w14:paraId="43AE0FDB" w14:textId="0C6287DA" w:rsidR="000F524F" w:rsidRPr="000F524F" w:rsidRDefault="00BC4599" w:rsidP="000F524F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E6165E">
        <w:rPr>
          <w:sz w:val="24"/>
          <w:szCs w:val="24"/>
        </w:rPr>
        <w:t xml:space="preserve"> aerosol variables, t</w:t>
      </w:r>
      <w:r w:rsidR="00B74EA7">
        <w:rPr>
          <w:sz w:val="24"/>
          <w:szCs w:val="24"/>
        </w:rPr>
        <w:t xml:space="preserve">he </w:t>
      </w:r>
      <w:proofErr w:type="spellStart"/>
      <w:r w:rsidR="00B74EA7">
        <w:rPr>
          <w:sz w:val="24"/>
          <w:szCs w:val="24"/>
        </w:rPr>
        <w:t>MeasurementCategory</w:t>
      </w:r>
      <w:proofErr w:type="spellEnd"/>
      <w:r w:rsidR="00B74EA7">
        <w:rPr>
          <w:sz w:val="24"/>
          <w:szCs w:val="24"/>
        </w:rPr>
        <w:t xml:space="preserve"> </w:t>
      </w:r>
      <w:r w:rsidR="00E6165E">
        <w:rPr>
          <w:sz w:val="24"/>
          <w:szCs w:val="24"/>
        </w:rPr>
        <w:t xml:space="preserve">for measurements of cloud properties are </w:t>
      </w:r>
      <w:r w:rsidR="00E2118D">
        <w:rPr>
          <w:sz w:val="24"/>
          <w:szCs w:val="24"/>
        </w:rPr>
        <w:t>“</w:t>
      </w:r>
      <w:proofErr w:type="spellStart"/>
      <w:r w:rsidR="00E6165E">
        <w:rPr>
          <w:sz w:val="24"/>
          <w:szCs w:val="24"/>
        </w:rPr>
        <w:t>CldOpt</w:t>
      </w:r>
      <w:proofErr w:type="spellEnd"/>
      <w:r w:rsidR="00E2118D">
        <w:rPr>
          <w:sz w:val="24"/>
          <w:szCs w:val="24"/>
        </w:rPr>
        <w:t>”</w:t>
      </w:r>
      <w:r w:rsidR="00E6165E">
        <w:rPr>
          <w:sz w:val="24"/>
          <w:szCs w:val="24"/>
        </w:rPr>
        <w:t xml:space="preserve"> for</w:t>
      </w:r>
      <w:r w:rsidR="00B74EA7">
        <w:rPr>
          <w:sz w:val="24"/>
          <w:szCs w:val="24"/>
        </w:rPr>
        <w:t xml:space="preserve"> optical properties, </w:t>
      </w:r>
      <w:r w:rsidR="00E2118D">
        <w:rPr>
          <w:sz w:val="24"/>
          <w:szCs w:val="24"/>
        </w:rPr>
        <w:t>“</w:t>
      </w:r>
      <w:proofErr w:type="spellStart"/>
      <w:r w:rsidR="00E6165E">
        <w:rPr>
          <w:sz w:val="24"/>
          <w:szCs w:val="24"/>
        </w:rPr>
        <w:t>CldComp</w:t>
      </w:r>
      <w:proofErr w:type="spellEnd"/>
      <w:r w:rsidR="00E2118D">
        <w:rPr>
          <w:sz w:val="24"/>
          <w:szCs w:val="24"/>
        </w:rPr>
        <w:t>”</w:t>
      </w:r>
      <w:r w:rsidR="00E6165E">
        <w:rPr>
          <w:sz w:val="24"/>
          <w:szCs w:val="24"/>
        </w:rPr>
        <w:t xml:space="preserve"> for</w:t>
      </w:r>
      <w:r w:rsidR="00B74EA7">
        <w:rPr>
          <w:sz w:val="24"/>
          <w:szCs w:val="24"/>
        </w:rPr>
        <w:t xml:space="preserve"> chemical composition</w:t>
      </w:r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CldMicro</w:t>
      </w:r>
      <w:proofErr w:type="spellEnd"/>
      <w:r>
        <w:rPr>
          <w:sz w:val="24"/>
          <w:szCs w:val="24"/>
        </w:rPr>
        <w:t>” for microphysical properties, and “</w:t>
      </w:r>
      <w:proofErr w:type="spellStart"/>
      <w:r>
        <w:rPr>
          <w:sz w:val="24"/>
          <w:szCs w:val="24"/>
        </w:rPr>
        <w:t>CldMacro</w:t>
      </w:r>
      <w:proofErr w:type="spellEnd"/>
      <w:r>
        <w:rPr>
          <w:sz w:val="24"/>
          <w:szCs w:val="24"/>
        </w:rPr>
        <w:t xml:space="preserve">” for </w:t>
      </w:r>
      <w:proofErr w:type="spellStart"/>
      <w:r>
        <w:rPr>
          <w:sz w:val="24"/>
          <w:szCs w:val="24"/>
        </w:rPr>
        <w:t>macrophysical</w:t>
      </w:r>
      <w:proofErr w:type="spellEnd"/>
      <w:r>
        <w:rPr>
          <w:sz w:val="24"/>
          <w:szCs w:val="24"/>
        </w:rPr>
        <w:t xml:space="preserve"> properties</w:t>
      </w:r>
      <w:r w:rsidR="00B74EA7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proofErr w:type="spellStart"/>
      <w:r w:rsidR="00B74EA7">
        <w:rPr>
          <w:sz w:val="24"/>
          <w:szCs w:val="24"/>
        </w:rPr>
        <w:t>CoreNames</w:t>
      </w:r>
      <w:proofErr w:type="spellEnd"/>
      <w:r w:rsidR="00B74EA7">
        <w:rPr>
          <w:sz w:val="24"/>
          <w:szCs w:val="24"/>
        </w:rPr>
        <w:t xml:space="preserve"> for the variables in each of these ca</w:t>
      </w:r>
      <w:r w:rsidR="00E6165E">
        <w:rPr>
          <w:sz w:val="24"/>
          <w:szCs w:val="24"/>
        </w:rPr>
        <w:t xml:space="preserve">tegories </w:t>
      </w:r>
      <w:r w:rsidR="00B7771E">
        <w:rPr>
          <w:sz w:val="24"/>
          <w:szCs w:val="24"/>
        </w:rPr>
        <w:t>are given</w:t>
      </w:r>
      <w:r w:rsidR="00E6165E">
        <w:rPr>
          <w:sz w:val="24"/>
          <w:szCs w:val="24"/>
        </w:rPr>
        <w:t xml:space="preserve"> in Table 4.4.</w:t>
      </w:r>
      <w:r w:rsidR="00ED121F">
        <w:rPr>
          <w:sz w:val="24"/>
          <w:szCs w:val="24"/>
        </w:rPr>
        <w:t>4</w:t>
      </w:r>
      <w:r w:rsidR="00B74EA7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972F9A">
        <w:rPr>
          <w:sz w:val="24"/>
          <w:szCs w:val="24"/>
        </w:rPr>
        <w:t xml:space="preserve">The </w:t>
      </w:r>
      <w:proofErr w:type="spellStart"/>
      <w:r w:rsidR="00972F9A">
        <w:rPr>
          <w:sz w:val="24"/>
          <w:szCs w:val="24"/>
        </w:rPr>
        <w:t>DescriptiveAttributes</w:t>
      </w:r>
      <w:proofErr w:type="spellEnd"/>
      <w:r w:rsidR="00972F9A">
        <w:rPr>
          <w:sz w:val="24"/>
          <w:szCs w:val="24"/>
        </w:rPr>
        <w:t xml:space="preserve"> for </w:t>
      </w:r>
      <w:proofErr w:type="spellStart"/>
      <w:r w:rsidR="00972F9A">
        <w:rPr>
          <w:sz w:val="24"/>
          <w:szCs w:val="24"/>
        </w:rPr>
        <w:t>CldM</w:t>
      </w:r>
      <w:r>
        <w:rPr>
          <w:sz w:val="24"/>
          <w:szCs w:val="24"/>
        </w:rPr>
        <w:t>icro</w:t>
      </w:r>
      <w:proofErr w:type="spellEnd"/>
      <w:r w:rsidR="00972F9A">
        <w:rPr>
          <w:sz w:val="24"/>
          <w:szCs w:val="24"/>
        </w:rPr>
        <w:t xml:space="preserve"> and </w:t>
      </w:r>
      <w:proofErr w:type="spellStart"/>
      <w:r w:rsidR="00972F9A">
        <w:rPr>
          <w:sz w:val="24"/>
          <w:szCs w:val="24"/>
        </w:rPr>
        <w:t>CldComp</w:t>
      </w:r>
      <w:proofErr w:type="spellEnd"/>
      <w:r w:rsidR="00972F9A">
        <w:rPr>
          <w:sz w:val="24"/>
          <w:szCs w:val="24"/>
        </w:rPr>
        <w:t xml:space="preserve"> are </w:t>
      </w:r>
      <w:proofErr w:type="spellStart"/>
      <w:r w:rsidR="00972F9A">
        <w:rPr>
          <w:sz w:val="24"/>
          <w:szCs w:val="24"/>
        </w:rPr>
        <w:t>SizingTechnique</w:t>
      </w:r>
      <w:proofErr w:type="spellEnd"/>
      <w:r w:rsidR="00972F9A">
        <w:rPr>
          <w:sz w:val="24"/>
          <w:szCs w:val="24"/>
        </w:rPr>
        <w:t xml:space="preserve">, </w:t>
      </w:r>
      <w:proofErr w:type="spellStart"/>
      <w:r w:rsidR="00972F9A">
        <w:rPr>
          <w:sz w:val="24"/>
          <w:szCs w:val="24"/>
        </w:rPr>
        <w:t>SizeRange</w:t>
      </w:r>
      <w:proofErr w:type="spellEnd"/>
      <w:r w:rsidR="00972F9A">
        <w:rPr>
          <w:sz w:val="24"/>
          <w:szCs w:val="24"/>
        </w:rPr>
        <w:t>, and Reporting.</w:t>
      </w:r>
      <w:r w:rsidR="002726DE">
        <w:rPr>
          <w:sz w:val="24"/>
          <w:szCs w:val="24"/>
        </w:rPr>
        <w:t xml:space="preserve"> </w:t>
      </w:r>
      <w:r w:rsidR="00972F9A">
        <w:rPr>
          <w:sz w:val="24"/>
          <w:szCs w:val="24"/>
        </w:rPr>
        <w:t xml:space="preserve">For </w:t>
      </w:r>
      <w:proofErr w:type="spellStart"/>
      <w:r w:rsidR="00972F9A">
        <w:rPr>
          <w:sz w:val="24"/>
          <w:szCs w:val="24"/>
        </w:rPr>
        <w:t>CldOpt</w:t>
      </w:r>
      <w:proofErr w:type="spellEnd"/>
      <w:r w:rsidR="00972F9A">
        <w:rPr>
          <w:sz w:val="24"/>
          <w:szCs w:val="24"/>
        </w:rPr>
        <w:t xml:space="preserve">, the </w:t>
      </w:r>
      <w:proofErr w:type="spellStart"/>
      <w:r w:rsidR="00972F9A">
        <w:rPr>
          <w:sz w:val="24"/>
          <w:szCs w:val="24"/>
        </w:rPr>
        <w:t>DescriptiveAttribute</w:t>
      </w:r>
      <w:proofErr w:type="spellEnd"/>
      <w:r w:rsidR="00972F9A">
        <w:rPr>
          <w:sz w:val="24"/>
          <w:szCs w:val="24"/>
        </w:rPr>
        <w:t xml:space="preserve"> </w:t>
      </w:r>
      <w:r w:rsidR="624CB706" w:rsidRPr="624CB706">
        <w:rPr>
          <w:sz w:val="24"/>
          <w:szCs w:val="24"/>
        </w:rPr>
        <w:t>is</w:t>
      </w:r>
      <w:r w:rsidR="04FE9067" w:rsidRPr="04FE9067">
        <w:rPr>
          <w:sz w:val="24"/>
          <w:szCs w:val="24"/>
        </w:rPr>
        <w:t xml:space="preserve"> WL</w:t>
      </w:r>
      <w:r w:rsidR="00B61835">
        <w:rPr>
          <w:sz w:val="24"/>
          <w:szCs w:val="24"/>
        </w:rPr>
        <w:t xml:space="preserve"> for wavelength</w:t>
      </w:r>
      <w:r w:rsidR="00932722">
        <w:rPr>
          <w:sz w:val="24"/>
          <w:szCs w:val="24"/>
        </w:rPr>
        <w:t xml:space="preserve"> </w:t>
      </w:r>
      <w:r w:rsidR="00294AC1">
        <w:rPr>
          <w:sz w:val="24"/>
          <w:szCs w:val="24"/>
        </w:rPr>
        <w:t xml:space="preserve">of </w:t>
      </w:r>
      <w:r w:rsidR="00932722">
        <w:rPr>
          <w:sz w:val="24"/>
          <w:szCs w:val="24"/>
        </w:rPr>
        <w:t>light</w:t>
      </w:r>
      <w:r w:rsidR="04FE9067" w:rsidRPr="04FE9067">
        <w:rPr>
          <w:sz w:val="24"/>
          <w:szCs w:val="24"/>
        </w:rPr>
        <w:t xml:space="preserve">. </w:t>
      </w:r>
      <w:r w:rsidR="007C235C" w:rsidRPr="4B4031DB">
        <w:rPr>
          <w:sz w:val="24"/>
          <w:szCs w:val="24"/>
        </w:rPr>
        <w:t xml:space="preserve">There are no </w:t>
      </w:r>
      <w:proofErr w:type="spellStart"/>
      <w:r w:rsidR="007C235C">
        <w:rPr>
          <w:sz w:val="24"/>
          <w:szCs w:val="24"/>
        </w:rPr>
        <w:t>D</w:t>
      </w:r>
      <w:r w:rsidR="007C235C" w:rsidRPr="4B4031DB">
        <w:rPr>
          <w:sz w:val="24"/>
          <w:szCs w:val="24"/>
        </w:rPr>
        <w:t>escriptive</w:t>
      </w:r>
      <w:r w:rsidR="007C235C">
        <w:rPr>
          <w:sz w:val="24"/>
          <w:szCs w:val="24"/>
        </w:rPr>
        <w:t>A</w:t>
      </w:r>
      <w:r w:rsidR="007C235C" w:rsidRPr="4B4031DB">
        <w:rPr>
          <w:sz w:val="24"/>
          <w:szCs w:val="24"/>
        </w:rPr>
        <w:t>ttributes</w:t>
      </w:r>
      <w:proofErr w:type="spellEnd"/>
      <w:r w:rsidR="007C235C" w:rsidRPr="4B4031DB">
        <w:rPr>
          <w:sz w:val="24"/>
          <w:szCs w:val="24"/>
        </w:rPr>
        <w:t xml:space="preserve"> associated with </w:t>
      </w:r>
      <w:proofErr w:type="spellStart"/>
      <w:r w:rsidR="007C235C">
        <w:rPr>
          <w:sz w:val="24"/>
          <w:szCs w:val="24"/>
        </w:rPr>
        <w:t>CldMacro</w:t>
      </w:r>
      <w:proofErr w:type="spellEnd"/>
      <w:r w:rsidR="007C235C">
        <w:rPr>
          <w:sz w:val="24"/>
          <w:szCs w:val="24"/>
        </w:rPr>
        <w:t xml:space="preserve"> (i.e., </w:t>
      </w:r>
      <w:proofErr w:type="spellStart"/>
      <w:r w:rsidR="007C235C">
        <w:rPr>
          <w:sz w:val="24"/>
          <w:szCs w:val="24"/>
        </w:rPr>
        <w:t>DescriptiveAttributes</w:t>
      </w:r>
      <w:proofErr w:type="spellEnd"/>
      <w:r w:rsidR="007C235C">
        <w:rPr>
          <w:sz w:val="24"/>
          <w:szCs w:val="24"/>
        </w:rPr>
        <w:t xml:space="preserve"> = None)</w:t>
      </w:r>
      <w:r w:rsidR="007C235C" w:rsidRPr="4B4031DB">
        <w:rPr>
          <w:sz w:val="24"/>
          <w:szCs w:val="24"/>
        </w:rPr>
        <w:t>.</w:t>
      </w:r>
    </w:p>
    <w:p w14:paraId="07A30DEB" w14:textId="77777777" w:rsidR="0077589A" w:rsidRDefault="0077589A">
      <w:pPr>
        <w:rPr>
          <w:sz w:val="24"/>
          <w:szCs w:val="24"/>
        </w:rPr>
      </w:pPr>
    </w:p>
    <w:p w14:paraId="15599D2E" w14:textId="506720C7" w:rsidR="0077589A" w:rsidRDefault="00EE1F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Sizing</w:t>
      </w:r>
      <w:r w:rsidR="00B74EA7">
        <w:rPr>
          <w:sz w:val="24"/>
          <w:szCs w:val="24"/>
        </w:rPr>
        <w:t>Technique</w:t>
      </w:r>
      <w:proofErr w:type="spellEnd"/>
      <w:r w:rsidR="00B74EA7">
        <w:rPr>
          <w:sz w:val="24"/>
          <w:szCs w:val="24"/>
        </w:rPr>
        <w:t xml:space="preserve"> is an important property because a single </w:t>
      </w:r>
      <w:r w:rsidR="00892D9B">
        <w:rPr>
          <w:sz w:val="24"/>
          <w:szCs w:val="24"/>
        </w:rPr>
        <w:t>c</w:t>
      </w:r>
      <w:r w:rsidR="00D86D07">
        <w:rPr>
          <w:sz w:val="24"/>
          <w:szCs w:val="24"/>
        </w:rPr>
        <w:t>loud particle</w:t>
      </w:r>
      <w:r w:rsidR="00B74EA7">
        <w:rPr>
          <w:sz w:val="24"/>
          <w:szCs w:val="24"/>
        </w:rPr>
        <w:t xml:space="preserve"> can have a different size based on the particle</w:t>
      </w:r>
      <w:r w:rsidR="00F171B5">
        <w:rPr>
          <w:sz w:val="24"/>
          <w:szCs w:val="24"/>
        </w:rPr>
        <w:t>’</w:t>
      </w:r>
      <w:r w:rsidR="00B74EA7">
        <w:rPr>
          <w:sz w:val="24"/>
          <w:szCs w:val="24"/>
        </w:rPr>
        <w:t>s composition and shape</w:t>
      </w:r>
      <w:r w:rsidR="0FF31E96" w:rsidRPr="0FF31E96">
        <w:rPr>
          <w:sz w:val="24"/>
          <w:szCs w:val="24"/>
        </w:rPr>
        <w:t>,</w:t>
      </w:r>
      <w:r w:rsidR="00B74EA7">
        <w:rPr>
          <w:sz w:val="24"/>
          <w:szCs w:val="24"/>
        </w:rPr>
        <w:t xml:space="preserve"> depending on which technique is used.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>Each technique has inherent assumptions, limitations, and operable ranges that are vital for proper interpretation and comparison of the data.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 xml:space="preserve">The cloud particle size can be determined by one of </w:t>
      </w:r>
      <w:r w:rsidR="007F5243">
        <w:rPr>
          <w:sz w:val="24"/>
          <w:szCs w:val="24"/>
        </w:rPr>
        <w:t xml:space="preserve">two </w:t>
      </w:r>
      <w:r w:rsidR="00B74EA7">
        <w:rPr>
          <w:sz w:val="24"/>
          <w:szCs w:val="24"/>
        </w:rPr>
        <w:t xml:space="preserve">different techniques: Imaging </w:t>
      </w:r>
      <w:r w:rsidR="007F5243">
        <w:rPr>
          <w:sz w:val="24"/>
          <w:szCs w:val="24"/>
        </w:rPr>
        <w:t xml:space="preserve">or </w:t>
      </w:r>
      <w:r w:rsidR="00B74EA7">
        <w:rPr>
          <w:sz w:val="24"/>
          <w:szCs w:val="24"/>
        </w:rPr>
        <w:t>Optical</w:t>
      </w:r>
      <w:r w:rsidR="00972F9A">
        <w:rPr>
          <w:sz w:val="24"/>
          <w:szCs w:val="24"/>
        </w:rPr>
        <w:t>.</w:t>
      </w:r>
      <w:r w:rsidR="00100846">
        <w:rPr>
          <w:sz w:val="24"/>
          <w:szCs w:val="24"/>
        </w:rPr>
        <w:t xml:space="preserve"> If there is no specific size determination (e.g., bulk measurements), the </w:t>
      </w:r>
      <w:proofErr w:type="spellStart"/>
      <w:r w:rsidR="00100846">
        <w:rPr>
          <w:sz w:val="24"/>
          <w:szCs w:val="24"/>
        </w:rPr>
        <w:t>SizingTechnique</w:t>
      </w:r>
      <w:proofErr w:type="spellEnd"/>
      <w:r w:rsidR="00100846">
        <w:rPr>
          <w:sz w:val="24"/>
          <w:szCs w:val="24"/>
        </w:rPr>
        <w:t xml:space="preserve"> </w:t>
      </w:r>
      <w:r w:rsidR="00100846">
        <w:rPr>
          <w:sz w:val="24"/>
          <w:szCs w:val="24"/>
        </w:rPr>
        <w:lastRenderedPageBreak/>
        <w:t xml:space="preserve">is “None”. In this case, the </w:t>
      </w:r>
      <w:proofErr w:type="spellStart"/>
      <w:r w:rsidR="00100846">
        <w:rPr>
          <w:sz w:val="24"/>
          <w:szCs w:val="24"/>
        </w:rPr>
        <w:t>SizeRange</w:t>
      </w:r>
      <w:proofErr w:type="spellEnd"/>
      <w:r w:rsidR="00100846">
        <w:rPr>
          <w:sz w:val="24"/>
          <w:szCs w:val="24"/>
        </w:rPr>
        <w:t xml:space="preserve"> must be “</w:t>
      </w:r>
      <w:r w:rsidR="00BD0949">
        <w:rPr>
          <w:sz w:val="24"/>
          <w:szCs w:val="24"/>
        </w:rPr>
        <w:t>Bulk</w:t>
      </w:r>
      <w:r w:rsidR="00100846">
        <w:rPr>
          <w:sz w:val="24"/>
          <w:szCs w:val="24"/>
        </w:rPr>
        <w:t xml:space="preserve">”. </w:t>
      </w:r>
      <w:r w:rsidR="00972F9A">
        <w:rPr>
          <w:sz w:val="24"/>
          <w:szCs w:val="24"/>
        </w:rPr>
        <w:t>See Table 4.4.1</w:t>
      </w:r>
      <w:r w:rsidR="00B74EA7">
        <w:rPr>
          <w:sz w:val="24"/>
          <w:szCs w:val="24"/>
        </w:rPr>
        <w:t xml:space="preserve"> for a description of these techniques.</w:t>
      </w:r>
      <w:r w:rsidR="00100846" w:rsidRPr="00100846">
        <w:rPr>
          <w:sz w:val="24"/>
          <w:szCs w:val="24"/>
        </w:rPr>
        <w:t xml:space="preserve"> </w:t>
      </w:r>
    </w:p>
    <w:p w14:paraId="29EFB904" w14:textId="77777777" w:rsidR="0077589A" w:rsidRDefault="0077589A">
      <w:pPr>
        <w:rPr>
          <w:sz w:val="24"/>
          <w:szCs w:val="24"/>
        </w:rPr>
      </w:pPr>
    </w:p>
    <w:p w14:paraId="409F9E19" w14:textId="621EDBC7" w:rsidR="00972F9A" w:rsidRDefault="00972F9A">
      <w:pPr>
        <w:rPr>
          <w:sz w:val="24"/>
          <w:szCs w:val="24"/>
        </w:rPr>
      </w:pPr>
      <w:r>
        <w:rPr>
          <w:sz w:val="24"/>
          <w:szCs w:val="24"/>
        </w:rPr>
        <w:t>Table 4.4.1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Summary of Cloud Droplet Sizing Technique</w:t>
      </w:r>
      <w:r w:rsidR="00ED121F">
        <w:rPr>
          <w:sz w:val="24"/>
          <w:szCs w:val="24"/>
        </w:rPr>
        <w:t>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496FDB42" w14:textId="77777777" w:rsidTr="00CF67C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F495" w14:textId="699095D7" w:rsidR="0077589A" w:rsidRPr="00D16569" w:rsidRDefault="004A3B98" w:rsidP="009F2B3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Sizing</w:t>
            </w:r>
            <w:r w:rsidR="00B74EA7" w:rsidRPr="00D16569">
              <w:rPr>
                <w:b/>
                <w:sz w:val="24"/>
                <w:szCs w:val="24"/>
              </w:rPr>
              <w:t>Technique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C740" w14:textId="77777777" w:rsidR="0077589A" w:rsidRPr="00D16569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6569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07453467" w14:textId="77777777" w:rsidTr="00CF67C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5A3A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4872" w14:textId="1892F270" w:rsidR="0077589A" w:rsidRDefault="0010525F" w:rsidP="00CC5F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of a particle's size using an image</w:t>
            </w:r>
            <w:r w:rsidR="00E2118D">
              <w:rPr>
                <w:sz w:val="24"/>
                <w:szCs w:val="24"/>
              </w:rPr>
              <w:t>.</w:t>
            </w:r>
          </w:p>
        </w:tc>
      </w:tr>
      <w:tr w:rsidR="0077589A" w14:paraId="2E3A56BF" w14:textId="77777777" w:rsidTr="00CF67C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7F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Optical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B361" w14:textId="42F98253" w:rsidR="00E2118D" w:rsidRDefault="00CC5F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derived from </w:t>
            </w:r>
            <w:r w:rsidR="00E2118D">
              <w:rPr>
                <w:sz w:val="24"/>
                <w:szCs w:val="24"/>
              </w:rPr>
              <w:t>the i</w:t>
            </w:r>
            <w:r w:rsidR="00B74EA7">
              <w:rPr>
                <w:sz w:val="24"/>
                <w:szCs w:val="24"/>
              </w:rPr>
              <w:t>ntensity of light scattered by a particle, related to particle size using a prescribed refractive index of 1.33 (for water)</w:t>
            </w:r>
            <w:r w:rsidR="00E2118D">
              <w:rPr>
                <w:sz w:val="24"/>
                <w:szCs w:val="24"/>
              </w:rPr>
              <w:t>.</w:t>
            </w:r>
            <w:r w:rsidR="00B74EA7">
              <w:rPr>
                <w:sz w:val="24"/>
                <w:szCs w:val="24"/>
              </w:rPr>
              <w:t xml:space="preserve"> </w:t>
            </w:r>
          </w:p>
        </w:tc>
      </w:tr>
      <w:tr w:rsidR="00146FD9" w14:paraId="242131E4" w14:textId="77777777" w:rsidTr="00CF67C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A6B3" w14:textId="0DD0474F" w:rsidR="00146FD9" w:rsidRDefault="00146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F552" w14:textId="42FAF8EA" w:rsidR="00146FD9" w:rsidRDefault="00BE267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specific size determination</w:t>
            </w:r>
            <w:r w:rsidR="002400CE">
              <w:rPr>
                <w:sz w:val="24"/>
                <w:szCs w:val="24"/>
              </w:rPr>
              <w:t xml:space="preserve"> – Bulk measurement</w:t>
            </w:r>
          </w:p>
        </w:tc>
      </w:tr>
    </w:tbl>
    <w:p w14:paraId="0F1EB44F" w14:textId="77777777" w:rsidR="0077589A" w:rsidRDefault="0077589A">
      <w:pPr>
        <w:rPr>
          <w:sz w:val="24"/>
          <w:szCs w:val="24"/>
        </w:rPr>
      </w:pPr>
    </w:p>
    <w:p w14:paraId="27F7E2CA" w14:textId="5DDCBBC9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proofErr w:type="spellStart"/>
      <w:r>
        <w:rPr>
          <w:sz w:val="24"/>
          <w:szCs w:val="24"/>
        </w:rPr>
        <w:t>Descriptiv</w:t>
      </w:r>
      <w:r w:rsidR="00972F9A">
        <w:rPr>
          <w:sz w:val="24"/>
          <w:szCs w:val="24"/>
        </w:rPr>
        <w:t>eAttribute</w:t>
      </w:r>
      <w:proofErr w:type="spellEnd"/>
      <w:r w:rsidR="00972F9A">
        <w:rPr>
          <w:sz w:val="24"/>
          <w:szCs w:val="24"/>
        </w:rPr>
        <w:t xml:space="preserve"> associated with </w:t>
      </w:r>
      <w:proofErr w:type="spellStart"/>
      <w:r w:rsidR="00972F9A">
        <w:rPr>
          <w:sz w:val="24"/>
          <w:szCs w:val="24"/>
        </w:rPr>
        <w:t>CldM</w:t>
      </w:r>
      <w:r w:rsidR="00BC4599">
        <w:rPr>
          <w:sz w:val="24"/>
          <w:szCs w:val="24"/>
        </w:rPr>
        <w:t>icro</w:t>
      </w:r>
      <w:proofErr w:type="spellEnd"/>
      <w:r w:rsidR="00972F9A">
        <w:rPr>
          <w:sz w:val="24"/>
          <w:szCs w:val="24"/>
        </w:rPr>
        <w:t xml:space="preserve"> and </w:t>
      </w:r>
      <w:proofErr w:type="spellStart"/>
      <w:r w:rsidR="00972F9A">
        <w:rPr>
          <w:sz w:val="24"/>
          <w:szCs w:val="24"/>
        </w:rPr>
        <w:t>CldComp</w:t>
      </w:r>
      <w:proofErr w:type="spellEnd"/>
      <w:r>
        <w:rPr>
          <w:sz w:val="24"/>
          <w:szCs w:val="24"/>
        </w:rPr>
        <w:t xml:space="preserve"> </w:t>
      </w:r>
      <w:r w:rsidR="084A55C5" w:rsidRPr="084A55C5">
        <w:rPr>
          <w:sz w:val="24"/>
          <w:szCs w:val="24"/>
        </w:rPr>
        <w:t>variables</w:t>
      </w:r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 delineates the range of measured </w:t>
      </w:r>
      <w:r w:rsidR="00972F9A">
        <w:rPr>
          <w:sz w:val="24"/>
          <w:szCs w:val="24"/>
        </w:rPr>
        <w:t>droplet</w:t>
      </w:r>
      <w:r>
        <w:rPr>
          <w:sz w:val="24"/>
          <w:szCs w:val="24"/>
        </w:rPr>
        <w:t xml:space="preserve"> sizes</w:t>
      </w:r>
      <w:r w:rsidR="084A55C5" w:rsidRPr="084A55C5">
        <w:rPr>
          <w:sz w:val="24"/>
          <w:szCs w:val="24"/>
        </w:rPr>
        <w:t>,</w:t>
      </w:r>
      <w:r w:rsidR="009F2B35">
        <w:rPr>
          <w:sz w:val="24"/>
          <w:szCs w:val="24"/>
        </w:rPr>
        <w:t xml:space="preserve"> which can be categorized</w:t>
      </w:r>
      <w:r>
        <w:rPr>
          <w:sz w:val="24"/>
          <w:szCs w:val="24"/>
        </w:rPr>
        <w:t xml:space="preserve"> as either droplets </w:t>
      </w:r>
      <w:r w:rsidR="00642D4E">
        <w:rPr>
          <w:sz w:val="24"/>
          <w:szCs w:val="24"/>
        </w:rPr>
        <w:t>(“</w:t>
      </w:r>
      <w:r>
        <w:rPr>
          <w:sz w:val="24"/>
          <w:szCs w:val="24"/>
        </w:rPr>
        <w:t>Drop</w:t>
      </w:r>
      <w:r w:rsidR="00642D4E">
        <w:rPr>
          <w:sz w:val="24"/>
          <w:szCs w:val="24"/>
        </w:rPr>
        <w:t>”)</w:t>
      </w:r>
      <w:r w:rsidR="00100846">
        <w:rPr>
          <w:sz w:val="24"/>
          <w:szCs w:val="24"/>
        </w:rPr>
        <w:t>,</w:t>
      </w:r>
      <w:r w:rsidR="009F2B35">
        <w:rPr>
          <w:sz w:val="24"/>
          <w:szCs w:val="24"/>
        </w:rPr>
        <w:t xml:space="preserve"> precipitation </w:t>
      </w:r>
      <w:r w:rsidR="00642D4E">
        <w:rPr>
          <w:sz w:val="24"/>
          <w:szCs w:val="24"/>
        </w:rPr>
        <w:t>(“</w:t>
      </w:r>
      <w:proofErr w:type="spellStart"/>
      <w:r w:rsidR="009F2B35">
        <w:rPr>
          <w:sz w:val="24"/>
          <w:szCs w:val="24"/>
        </w:rPr>
        <w:t>Precip</w:t>
      </w:r>
      <w:proofErr w:type="spellEnd"/>
      <w:r w:rsidR="00642D4E">
        <w:rPr>
          <w:sz w:val="24"/>
          <w:szCs w:val="24"/>
        </w:rPr>
        <w:t>”)</w:t>
      </w:r>
      <w:r w:rsidR="00100846">
        <w:rPr>
          <w:sz w:val="24"/>
          <w:szCs w:val="24"/>
        </w:rPr>
        <w:t>, or “</w:t>
      </w:r>
      <w:r w:rsidR="0078737D">
        <w:rPr>
          <w:sz w:val="24"/>
          <w:szCs w:val="24"/>
        </w:rPr>
        <w:t>Bulk</w:t>
      </w:r>
      <w:r w:rsidR="00754B14">
        <w:rPr>
          <w:sz w:val="24"/>
          <w:szCs w:val="24"/>
        </w:rPr>
        <w:t>”</w:t>
      </w:r>
      <w:r w:rsidR="009F2B35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100846">
        <w:rPr>
          <w:sz w:val="24"/>
          <w:szCs w:val="24"/>
        </w:rPr>
        <w:t>When “</w:t>
      </w:r>
      <w:r w:rsidR="0078737D">
        <w:rPr>
          <w:sz w:val="24"/>
          <w:szCs w:val="24"/>
        </w:rPr>
        <w:t>Bulk</w:t>
      </w:r>
      <w:r w:rsidR="00100846">
        <w:rPr>
          <w:sz w:val="24"/>
          <w:szCs w:val="24"/>
        </w:rPr>
        <w:t xml:space="preserve">” is used, the accompanying </w:t>
      </w:r>
      <w:proofErr w:type="spellStart"/>
      <w:r w:rsidR="00100846">
        <w:rPr>
          <w:sz w:val="24"/>
          <w:szCs w:val="24"/>
        </w:rPr>
        <w:t>SizingTechnique</w:t>
      </w:r>
      <w:proofErr w:type="spellEnd"/>
      <w:r w:rsidR="00100846">
        <w:rPr>
          <w:sz w:val="24"/>
          <w:szCs w:val="24"/>
        </w:rPr>
        <w:t xml:space="preserve"> must be “None”. </w:t>
      </w:r>
      <w:r w:rsidR="009F2B35">
        <w:rPr>
          <w:sz w:val="24"/>
          <w:szCs w:val="24"/>
        </w:rPr>
        <w:t>Table 4.4.2</w:t>
      </w:r>
      <w:r>
        <w:rPr>
          <w:sz w:val="24"/>
          <w:szCs w:val="24"/>
        </w:rPr>
        <w:t xml:space="preserve"> specifies the </w:t>
      </w: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 for each of these ranges.</w:t>
      </w:r>
    </w:p>
    <w:p w14:paraId="6BC419AD" w14:textId="77777777" w:rsidR="009F2B35" w:rsidRDefault="009F2B35">
      <w:pPr>
        <w:rPr>
          <w:sz w:val="24"/>
          <w:szCs w:val="24"/>
        </w:rPr>
      </w:pPr>
    </w:p>
    <w:p w14:paraId="5D19E7D3" w14:textId="10E1DE65" w:rsidR="0077589A" w:rsidRDefault="009F2B35">
      <w:pPr>
        <w:rPr>
          <w:sz w:val="24"/>
          <w:szCs w:val="24"/>
        </w:rPr>
      </w:pPr>
      <w:r>
        <w:rPr>
          <w:sz w:val="24"/>
          <w:szCs w:val="24"/>
        </w:rPr>
        <w:t>Table 4.4.2: Specification of Cloud Droplet Size Ranges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31F130C7" w14:textId="77777777" w:rsidTr="00972F9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6BBC" w14:textId="77777777" w:rsidR="0077589A" w:rsidRPr="00D16569" w:rsidRDefault="009F2B3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D16569">
              <w:rPr>
                <w:b/>
                <w:sz w:val="24"/>
                <w:szCs w:val="24"/>
              </w:rPr>
              <w:t>SizeRange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DC39" w14:textId="77777777" w:rsidR="0077589A" w:rsidRPr="00D16569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6569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53D0585C" w14:textId="77777777" w:rsidTr="00972F9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135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C527" w14:textId="7C9425A2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Droplet size range: </w:t>
            </w:r>
            <w:r w:rsidR="0024398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-50 um diameter </w:t>
            </w:r>
          </w:p>
        </w:tc>
      </w:tr>
      <w:tr w:rsidR="0077589A" w14:paraId="2C336494" w14:textId="77777777" w:rsidTr="00972F9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08A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Precip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8649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Precipitation size range: greater than 50 um </w:t>
            </w:r>
            <w:proofErr w:type="gramStart"/>
            <w:r>
              <w:rPr>
                <w:sz w:val="24"/>
                <w:szCs w:val="24"/>
              </w:rPr>
              <w:t>diameter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63812" w14:paraId="17131B1F" w14:textId="77777777" w:rsidTr="00972F9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3367" w14:textId="56F36789" w:rsidR="00063812" w:rsidRDefault="00950DD3" w:rsidP="0006381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Bulk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C3D1" w14:textId="52D7DCCB" w:rsidR="00063812" w:rsidRDefault="00063812" w:rsidP="0006381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distinction in size of droplet being measured</w:t>
            </w:r>
          </w:p>
        </w:tc>
      </w:tr>
    </w:tbl>
    <w:p w14:paraId="4AA6553C" w14:textId="77777777" w:rsidR="0077589A" w:rsidRDefault="0077589A">
      <w:pPr>
        <w:rPr>
          <w:sz w:val="24"/>
          <w:szCs w:val="24"/>
        </w:rPr>
      </w:pPr>
    </w:p>
    <w:p w14:paraId="6A20C5F9" w14:textId="0858914F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Cloud optical properties are functions of wavelengths of light. Therefore, a measurement of cloud optical properties is made at</w:t>
      </w:r>
      <w:r w:rsidR="009F2B35">
        <w:rPr>
          <w:sz w:val="24"/>
          <w:szCs w:val="24"/>
        </w:rPr>
        <w:t xml:space="preserve"> a specific wavelength.</w:t>
      </w:r>
      <w:r w:rsidR="002726DE">
        <w:rPr>
          <w:sz w:val="24"/>
          <w:szCs w:val="24"/>
        </w:rPr>
        <w:t xml:space="preserve"> </w:t>
      </w:r>
      <w:r w:rsidR="009F2B35">
        <w:rPr>
          <w:sz w:val="24"/>
          <w:szCs w:val="24"/>
        </w:rPr>
        <w:t>Table 4.4.3</w:t>
      </w:r>
      <w:r>
        <w:rPr>
          <w:sz w:val="24"/>
          <w:szCs w:val="24"/>
        </w:rPr>
        <w:t xml:space="preserve"> lists </w:t>
      </w:r>
      <w:r w:rsidRPr="00B917E6">
        <w:rPr>
          <w:sz w:val="24"/>
          <w:szCs w:val="24"/>
        </w:rPr>
        <w:t xml:space="preserve">the </w:t>
      </w:r>
      <w:r w:rsidR="73ECAB10" w:rsidRPr="00B917E6">
        <w:rPr>
          <w:sz w:val="24"/>
          <w:szCs w:val="24"/>
        </w:rPr>
        <w:t xml:space="preserve">WL </w:t>
      </w:r>
      <w:proofErr w:type="spellStart"/>
      <w:r w:rsidRPr="73ECAB10">
        <w:rPr>
          <w:sz w:val="24"/>
          <w:szCs w:val="24"/>
        </w:rPr>
        <w:t>DescriptiveAttributes</w:t>
      </w:r>
      <w:proofErr w:type="spellEnd"/>
      <w:r>
        <w:rPr>
          <w:sz w:val="24"/>
          <w:szCs w:val="24"/>
        </w:rPr>
        <w:t xml:space="preserve"> specifying the wavelength ranges within which instruments commonly operate.</w:t>
      </w:r>
    </w:p>
    <w:p w14:paraId="0657BFDF" w14:textId="77777777" w:rsidR="0077589A" w:rsidRDefault="0077589A">
      <w:pPr>
        <w:rPr>
          <w:sz w:val="24"/>
          <w:szCs w:val="24"/>
        </w:rPr>
      </w:pPr>
    </w:p>
    <w:p w14:paraId="6F687C64" w14:textId="0473E4E8" w:rsidR="009F2B35" w:rsidRDefault="009F2B35">
      <w:pPr>
        <w:rPr>
          <w:sz w:val="24"/>
          <w:szCs w:val="24"/>
        </w:rPr>
      </w:pPr>
      <w:r>
        <w:rPr>
          <w:sz w:val="24"/>
          <w:szCs w:val="24"/>
        </w:rPr>
        <w:t>Table 4.4.3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List Wavelength Ranges for Cloud Optical Property Measurements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90"/>
        <w:gridCol w:w="6270"/>
      </w:tblGrid>
      <w:tr w:rsidR="0077589A" w14:paraId="5E28DCFE" w14:textId="77777777" w:rsidTr="00D16569">
        <w:trPr>
          <w:tblHeader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F2E1" w14:textId="77777777" w:rsidR="0077589A" w:rsidRPr="00D16569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6569">
              <w:rPr>
                <w:b/>
                <w:sz w:val="24"/>
                <w:szCs w:val="24"/>
              </w:rPr>
              <w:t>WL Attributes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609B" w14:textId="77777777" w:rsidR="0077589A" w:rsidRPr="00D16569" w:rsidRDefault="00B74E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6569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33ECE1B0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EF70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7C7F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Ultraviolet: 10- 400 nm</w:t>
            </w:r>
          </w:p>
        </w:tc>
      </w:tr>
      <w:tr w:rsidR="0077589A" w14:paraId="33E3D03B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F6B4" w14:textId="0DECC89B" w:rsidR="0077589A" w:rsidRDefault="00753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B74EA7">
              <w:rPr>
                <w:sz w:val="24"/>
                <w:szCs w:val="24"/>
              </w:rPr>
              <w:t>lue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2218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440 - 490 nm</w:t>
            </w:r>
          </w:p>
        </w:tc>
      </w:tr>
      <w:tr w:rsidR="0077589A" w14:paraId="40E84C54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3549" w14:textId="4FD89E67" w:rsidR="0077589A" w:rsidRDefault="00753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B74EA7">
              <w:rPr>
                <w:sz w:val="24"/>
                <w:szCs w:val="24"/>
              </w:rPr>
              <w:t>reen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00C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490 - 570 nm</w:t>
            </w:r>
          </w:p>
        </w:tc>
      </w:tr>
      <w:tr w:rsidR="0077589A" w14:paraId="1C89F9C8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187" w14:textId="4441A2D2" w:rsidR="0077589A" w:rsidRDefault="00753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</w:t>
            </w:r>
            <w:r w:rsidR="00B74EA7">
              <w:rPr>
                <w:sz w:val="24"/>
                <w:szCs w:val="24"/>
              </w:rPr>
              <w:t>ed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27C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620 - 700 nm</w:t>
            </w:r>
          </w:p>
        </w:tc>
      </w:tr>
      <w:tr w:rsidR="0077589A" w14:paraId="2F4541CC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2F5E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0E73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Infrared: 700 - 10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>
                <w:sz w:val="24"/>
                <w:szCs w:val="24"/>
              </w:rPr>
              <w:t xml:space="preserve"> nm</w:t>
            </w:r>
          </w:p>
        </w:tc>
      </w:tr>
      <w:tr w:rsidR="0077589A" w14:paraId="781141B4" w14:textId="77777777" w:rsidTr="00E6165E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7C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XtoY</w:t>
            </w:r>
            <w:proofErr w:type="spellEnd"/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E191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Ratio of a measurement at X wavelength to the same measurement at Y wavelength. E.g., </w:t>
            </w:r>
            <w:proofErr w:type="spellStart"/>
            <w:r>
              <w:rPr>
                <w:sz w:val="24"/>
                <w:szCs w:val="24"/>
              </w:rPr>
              <w:t>fromBluetoRed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91281EA" w14:textId="6AFB939A" w:rsidR="0077589A" w:rsidRDefault="0077589A"/>
    <w:p w14:paraId="38E8A15A" w14:textId="633EED4B" w:rsidR="00410087" w:rsidRDefault="00410087" w:rsidP="00410087">
      <w:pPr>
        <w:rPr>
          <w:sz w:val="24"/>
          <w:szCs w:val="24"/>
        </w:rPr>
      </w:pPr>
      <w:r>
        <w:rPr>
          <w:sz w:val="24"/>
          <w:szCs w:val="24"/>
        </w:rPr>
        <w:t xml:space="preserve">Table 4.4.4: Reporting Attribute Values for Cloud Measurements </w:t>
      </w:r>
    </w:p>
    <w:tbl>
      <w:tblPr>
        <w:tblW w:w="9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75"/>
        <w:gridCol w:w="6269"/>
      </w:tblGrid>
      <w:tr w:rsidR="00410087" w14:paraId="2F3E634A" w14:textId="77777777" w:rsidTr="00661883">
        <w:trPr>
          <w:tblHeader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BA48" w14:textId="77777777" w:rsidR="00410087" w:rsidRDefault="00410087" w:rsidP="0066188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Reporting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4C06" w14:textId="77777777" w:rsidR="00410087" w:rsidRDefault="00410087" w:rsidP="0066188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410087" w14:paraId="4E52535E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D0F3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MassSTP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9D33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concentration reported at standard temperature and pressure</w:t>
            </w:r>
          </w:p>
        </w:tc>
      </w:tr>
      <w:tr w:rsidR="00410087" w14:paraId="62DBAFED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C93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MassAMB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3706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concentration reported at ambient temperature and pressure</w:t>
            </w:r>
          </w:p>
        </w:tc>
      </w:tr>
      <w:tr w:rsidR="00410087" w14:paraId="67946CB0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13A1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MassFrac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DCFC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Fraction - Ratio of a constituent mass to the total aerosol mass concentration</w:t>
            </w:r>
          </w:p>
        </w:tc>
      </w:tr>
      <w:tr w:rsidR="00410087" w14:paraId="58D644DF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7E2B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NumFrac</w:t>
            </w:r>
            <w:proofErr w:type="spellEnd"/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167B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Fraction - Ratio of a constituent number to the total aerosol number concentration</w:t>
            </w:r>
          </w:p>
        </w:tc>
      </w:tr>
      <w:tr w:rsidR="00410087" w14:paraId="195867C2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1733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STP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C07E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Aerosol properties reported at standard temperature and pressure</w:t>
            </w:r>
          </w:p>
        </w:tc>
      </w:tr>
      <w:tr w:rsidR="00410087" w14:paraId="49E247EF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9FA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71E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Aerosol properties reported at ambient temperature and pressure</w:t>
            </w:r>
          </w:p>
        </w:tc>
      </w:tr>
      <w:tr w:rsidR="00410087" w14:paraId="75FCC1A5" w14:textId="77777777" w:rsidTr="00661883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7418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6F25" w14:textId="77777777" w:rsidR="00410087" w:rsidRDefault="00410087" w:rsidP="0066188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dimensionless variables</w:t>
            </w:r>
          </w:p>
        </w:tc>
      </w:tr>
    </w:tbl>
    <w:p w14:paraId="505A7288" w14:textId="77777777" w:rsidR="00410087" w:rsidRDefault="00410087"/>
    <w:p w14:paraId="660EBAA8" w14:textId="77777777" w:rsidR="0077589A" w:rsidRDefault="0077589A">
      <w:pPr>
        <w:rPr>
          <w:sz w:val="24"/>
          <w:szCs w:val="24"/>
        </w:rPr>
      </w:pPr>
    </w:p>
    <w:p w14:paraId="5E1BB844" w14:textId="77777777" w:rsidR="0077589A" w:rsidRDefault="00B74EA7">
      <w:pPr>
        <w:rPr>
          <w:b/>
          <w:i/>
          <w:sz w:val="24"/>
          <w:szCs w:val="24"/>
        </w:rPr>
      </w:pPr>
      <w:r w:rsidRPr="060D3591">
        <w:rPr>
          <w:b/>
          <w:i/>
          <w:sz w:val="24"/>
          <w:szCs w:val="24"/>
        </w:rPr>
        <w:t>Cloud Variables for Microphysical Properties:</w:t>
      </w:r>
    </w:p>
    <w:p w14:paraId="6878DE7E" w14:textId="78D5EFB1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8D4AC0">
        <w:rPr>
          <w:sz w:val="24"/>
          <w:szCs w:val="24"/>
        </w:rPr>
        <w:t>ldM</w:t>
      </w:r>
      <w:r w:rsidR="003D2B44">
        <w:rPr>
          <w:sz w:val="24"/>
          <w:szCs w:val="24"/>
        </w:rPr>
        <w:t>icro</w:t>
      </w:r>
      <w:r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>
        <w:rPr>
          <w:sz w:val="24"/>
          <w:szCs w:val="24"/>
        </w:rPr>
        <w:t>_</w:t>
      </w:r>
      <w:r w:rsidR="004A3B98">
        <w:rPr>
          <w:sz w:val="24"/>
          <w:szCs w:val="24"/>
        </w:rPr>
        <w:t>Sizing</w:t>
      </w:r>
      <w:r>
        <w:rPr>
          <w:sz w:val="24"/>
          <w:szCs w:val="24"/>
        </w:rPr>
        <w:t>Technique_SizeRange_Reporting</w:t>
      </w:r>
    </w:p>
    <w:p w14:paraId="7FFC8726" w14:textId="171A892E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3F7061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Profl</w:t>
      </w:r>
      <w:proofErr w:type="spellEnd"/>
      <w:r w:rsidR="00B74EA7">
        <w:rPr>
          <w:sz w:val="24"/>
          <w:szCs w:val="24"/>
        </w:rPr>
        <w:t xml:space="preserve"> </w:t>
      </w:r>
    </w:p>
    <w:p w14:paraId="15D9B4EB" w14:textId="762A4279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</w:t>
      </w:r>
      <w:r w:rsidR="00E2118D">
        <w:rPr>
          <w:sz w:val="24"/>
          <w:szCs w:val="24"/>
        </w:rPr>
        <w:t>ing</w:t>
      </w:r>
      <w:r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 = Imaging, Optical</w:t>
      </w:r>
      <w:r w:rsidR="001753D3">
        <w:rPr>
          <w:sz w:val="24"/>
          <w:szCs w:val="24"/>
        </w:rPr>
        <w:t>, None</w:t>
      </w:r>
    </w:p>
    <w:p w14:paraId="5BFE5570" w14:textId="1E38C619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 = Drop, </w:t>
      </w:r>
      <w:proofErr w:type="spellStart"/>
      <w:r>
        <w:rPr>
          <w:sz w:val="24"/>
          <w:szCs w:val="24"/>
        </w:rPr>
        <w:t>Precip</w:t>
      </w:r>
      <w:proofErr w:type="spellEnd"/>
      <w:r w:rsidR="001753D3">
        <w:rPr>
          <w:sz w:val="24"/>
          <w:szCs w:val="24"/>
        </w:rPr>
        <w:t xml:space="preserve">, </w:t>
      </w:r>
      <w:r w:rsidR="00950DD3">
        <w:rPr>
          <w:sz w:val="24"/>
          <w:szCs w:val="24"/>
        </w:rPr>
        <w:t>Bulk</w:t>
      </w:r>
      <w:r w:rsidR="002F6686">
        <w:rPr>
          <w:sz w:val="24"/>
          <w:szCs w:val="24"/>
        </w:rPr>
        <w:t>, None</w:t>
      </w:r>
    </w:p>
    <w:p w14:paraId="4720A120" w14:textId="7AD3C782" w:rsidR="0077589A" w:rsidRDefault="4B4031DB">
      <w:pPr>
        <w:rPr>
          <w:ins w:id="4" w:author="Silverman, Morgan L. (LARC-E303)[Science Systems &amp; Applications, Inc.]" w:date="2019-09-24T15:54:00Z"/>
          <w:sz w:val="24"/>
          <w:szCs w:val="24"/>
        </w:rPr>
      </w:pPr>
      <w:r w:rsidRPr="4B4031DB">
        <w:rPr>
          <w:sz w:val="24"/>
          <w:szCs w:val="24"/>
        </w:rPr>
        <w:t>Reporting = STP, AMB</w:t>
      </w:r>
      <w:r w:rsidR="007533F6">
        <w:rPr>
          <w:sz w:val="24"/>
          <w:szCs w:val="24"/>
        </w:rPr>
        <w:t>, None</w:t>
      </w:r>
    </w:p>
    <w:p w14:paraId="49D210A1" w14:textId="77777777" w:rsidR="4B4031DB" w:rsidRDefault="4B4031DB" w:rsidP="4B4031DB">
      <w:pPr>
        <w:rPr>
          <w:sz w:val="24"/>
          <w:szCs w:val="24"/>
        </w:rPr>
      </w:pPr>
    </w:p>
    <w:p w14:paraId="1AD4DFAF" w14:textId="42595FCC" w:rsidR="0077589A" w:rsidRDefault="4B4031DB" w:rsidP="4B4031DB">
      <w:pPr>
        <w:rPr>
          <w:sz w:val="24"/>
          <w:szCs w:val="24"/>
        </w:rPr>
      </w:pPr>
      <w:r w:rsidRPr="4B4031DB">
        <w:rPr>
          <w:i/>
          <w:iCs/>
          <w:sz w:val="24"/>
          <w:szCs w:val="24"/>
        </w:rPr>
        <w:t>Example of an in-situ measurement of cloud particle number size distribution derived from an optical sizing technique measuring droplets being reported at ambient conditions:</w:t>
      </w:r>
      <w:r w:rsidR="002726DE">
        <w:rPr>
          <w:sz w:val="24"/>
          <w:szCs w:val="24"/>
        </w:rPr>
        <w:t xml:space="preserve"> </w:t>
      </w:r>
      <w:proofErr w:type="spellStart"/>
      <w:r w:rsidR="00EF53A1" w:rsidRPr="4B4031DB">
        <w:rPr>
          <w:sz w:val="24"/>
          <w:szCs w:val="24"/>
        </w:rPr>
        <w:t>C</w:t>
      </w:r>
      <w:r w:rsidR="00EF53A1">
        <w:rPr>
          <w:sz w:val="24"/>
          <w:szCs w:val="24"/>
        </w:rPr>
        <w:t>ldM</w:t>
      </w:r>
      <w:r w:rsidR="00E56558">
        <w:rPr>
          <w:sz w:val="24"/>
          <w:szCs w:val="24"/>
        </w:rPr>
        <w:t>icro</w:t>
      </w:r>
      <w:r w:rsidRPr="4B4031DB">
        <w:rPr>
          <w:sz w:val="24"/>
          <w:szCs w:val="24"/>
        </w:rPr>
        <w:t>_NumSizeDist_</w:t>
      </w:r>
      <w:r w:rsidR="003F7061">
        <w:rPr>
          <w:sz w:val="24"/>
          <w:szCs w:val="24"/>
        </w:rPr>
        <w:t>I</w:t>
      </w:r>
      <w:r w:rsidR="003F7061" w:rsidRPr="4B4031DB">
        <w:rPr>
          <w:sz w:val="24"/>
          <w:szCs w:val="24"/>
        </w:rPr>
        <w:t>n</w:t>
      </w:r>
      <w:r w:rsidR="003F7061">
        <w:rPr>
          <w:sz w:val="24"/>
          <w:szCs w:val="24"/>
        </w:rPr>
        <w:t>S</w:t>
      </w:r>
      <w:r w:rsidR="003F7061" w:rsidRPr="4B4031DB">
        <w:rPr>
          <w:sz w:val="24"/>
          <w:szCs w:val="24"/>
        </w:rPr>
        <w:t>itu</w:t>
      </w:r>
      <w:r w:rsidRPr="4B4031DB">
        <w:rPr>
          <w:sz w:val="24"/>
          <w:szCs w:val="24"/>
        </w:rPr>
        <w:t>_Optical_Drop_AMB</w:t>
      </w:r>
      <w:proofErr w:type="spellEnd"/>
    </w:p>
    <w:p w14:paraId="73960554" w14:textId="77777777" w:rsidR="0077589A" w:rsidRDefault="0077589A">
      <w:pPr>
        <w:rPr>
          <w:b/>
          <w:sz w:val="24"/>
          <w:szCs w:val="24"/>
        </w:rPr>
      </w:pPr>
    </w:p>
    <w:p w14:paraId="5D574FAA" w14:textId="77777777" w:rsidR="0077589A" w:rsidRDefault="00B74EA7">
      <w:pPr>
        <w:rPr>
          <w:b/>
          <w:i/>
          <w:sz w:val="24"/>
          <w:szCs w:val="24"/>
        </w:rPr>
      </w:pPr>
      <w:r w:rsidRPr="0532CCEA">
        <w:rPr>
          <w:b/>
          <w:i/>
          <w:sz w:val="24"/>
          <w:szCs w:val="24"/>
        </w:rPr>
        <w:t>Cloud Variables for Chemical Composition:</w:t>
      </w:r>
    </w:p>
    <w:p w14:paraId="7998192D" w14:textId="44A7AAC3" w:rsidR="0077589A" w:rsidRDefault="008D4A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CldComp</w:t>
      </w:r>
      <w:r w:rsidR="00B74EA7"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 w:rsidR="00972F9A">
        <w:rPr>
          <w:sz w:val="24"/>
          <w:szCs w:val="24"/>
        </w:rPr>
        <w:t>_</w:t>
      </w:r>
      <w:r w:rsidR="00D600FD">
        <w:rPr>
          <w:sz w:val="24"/>
          <w:szCs w:val="24"/>
        </w:rPr>
        <w:t>Sizing</w:t>
      </w:r>
      <w:r w:rsidR="00972F9A">
        <w:rPr>
          <w:sz w:val="24"/>
          <w:szCs w:val="24"/>
        </w:rPr>
        <w:t>Technique</w:t>
      </w:r>
      <w:r w:rsidR="00B74EA7">
        <w:rPr>
          <w:sz w:val="24"/>
          <w:szCs w:val="24"/>
        </w:rPr>
        <w:t>_SizeRange_Reporting</w:t>
      </w:r>
    </w:p>
    <w:p w14:paraId="5B0ACD2E" w14:textId="4AF72628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3F7061">
        <w:rPr>
          <w:sz w:val="24"/>
          <w:szCs w:val="24"/>
        </w:rPr>
        <w:t>InSitu</w:t>
      </w:r>
      <w:proofErr w:type="spellEnd"/>
    </w:p>
    <w:p w14:paraId="486E4509" w14:textId="2F75CC5D" w:rsidR="0077589A" w:rsidRDefault="002317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Sizing</w:t>
      </w:r>
      <w:r w:rsidR="00B74EA7">
        <w:rPr>
          <w:sz w:val="24"/>
          <w:szCs w:val="24"/>
        </w:rPr>
        <w:t>Technique</w:t>
      </w:r>
      <w:proofErr w:type="spellEnd"/>
      <w:r>
        <w:rPr>
          <w:sz w:val="24"/>
          <w:szCs w:val="24"/>
        </w:rPr>
        <w:t xml:space="preserve"> = Imaging, Optical</w:t>
      </w:r>
      <w:r w:rsidR="00CB6FBB">
        <w:rPr>
          <w:sz w:val="24"/>
          <w:szCs w:val="24"/>
        </w:rPr>
        <w:t>, None</w:t>
      </w:r>
    </w:p>
    <w:p w14:paraId="495B569E" w14:textId="13A4FBEA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SizeRange</w:t>
      </w:r>
      <w:proofErr w:type="spellEnd"/>
      <w:r>
        <w:rPr>
          <w:sz w:val="24"/>
          <w:szCs w:val="24"/>
        </w:rPr>
        <w:t xml:space="preserve"> = Drop, </w:t>
      </w:r>
      <w:proofErr w:type="spellStart"/>
      <w:r>
        <w:rPr>
          <w:sz w:val="24"/>
          <w:szCs w:val="24"/>
        </w:rPr>
        <w:t>Precip</w:t>
      </w:r>
      <w:proofErr w:type="spellEnd"/>
      <w:r w:rsidR="00CB6FBB">
        <w:rPr>
          <w:sz w:val="24"/>
          <w:szCs w:val="24"/>
        </w:rPr>
        <w:t xml:space="preserve">, </w:t>
      </w:r>
      <w:r w:rsidR="00950DD3">
        <w:rPr>
          <w:sz w:val="24"/>
          <w:szCs w:val="24"/>
        </w:rPr>
        <w:t>Bulk</w:t>
      </w:r>
    </w:p>
    <w:p w14:paraId="5016B7E6" w14:textId="77777777" w:rsidR="0077589A" w:rsidRDefault="4B4031DB">
      <w:pPr>
        <w:rPr>
          <w:sz w:val="24"/>
          <w:szCs w:val="24"/>
        </w:rPr>
      </w:pPr>
      <w:r w:rsidRPr="4B4031DB">
        <w:rPr>
          <w:sz w:val="24"/>
          <w:szCs w:val="24"/>
        </w:rPr>
        <w:t xml:space="preserve">Reporting = </w:t>
      </w:r>
      <w:proofErr w:type="spellStart"/>
      <w:r w:rsidRPr="4B4031DB">
        <w:rPr>
          <w:sz w:val="24"/>
          <w:szCs w:val="24"/>
        </w:rPr>
        <w:t>MassSTP</w:t>
      </w:r>
      <w:proofErr w:type="spellEnd"/>
      <w:r w:rsidRPr="4B4031DB">
        <w:rPr>
          <w:sz w:val="24"/>
          <w:szCs w:val="24"/>
        </w:rPr>
        <w:t xml:space="preserve">, </w:t>
      </w:r>
      <w:proofErr w:type="spellStart"/>
      <w:r w:rsidRPr="4B4031DB">
        <w:rPr>
          <w:sz w:val="24"/>
          <w:szCs w:val="24"/>
        </w:rPr>
        <w:t>MassAMB</w:t>
      </w:r>
      <w:proofErr w:type="spellEnd"/>
    </w:p>
    <w:p w14:paraId="1299DDDB" w14:textId="77777777" w:rsidR="4B4031DB" w:rsidRDefault="4B4031DB" w:rsidP="4B4031DB">
      <w:pPr>
        <w:rPr>
          <w:sz w:val="24"/>
          <w:szCs w:val="24"/>
        </w:rPr>
      </w:pPr>
    </w:p>
    <w:p w14:paraId="33E0D23B" w14:textId="2B2BF92C" w:rsidR="0077589A" w:rsidRDefault="00B74EA7">
      <w:pPr>
        <w:rPr>
          <w:sz w:val="24"/>
          <w:szCs w:val="24"/>
        </w:rPr>
      </w:pPr>
      <w:r>
        <w:rPr>
          <w:i/>
          <w:sz w:val="24"/>
          <w:szCs w:val="24"/>
        </w:rPr>
        <w:t>Example of an in-situ measurement of the mass concentration of sodium derived from a chemical technique measuring droplets reported at ambient conditions:</w:t>
      </w:r>
      <w:r w:rsidR="008D4AC0">
        <w:rPr>
          <w:sz w:val="24"/>
          <w:szCs w:val="24"/>
        </w:rPr>
        <w:t xml:space="preserve"> </w:t>
      </w:r>
      <w:proofErr w:type="spellStart"/>
      <w:r w:rsidR="008D4AC0">
        <w:rPr>
          <w:sz w:val="24"/>
          <w:szCs w:val="24"/>
        </w:rPr>
        <w:t>Cld</w:t>
      </w:r>
      <w:r w:rsidR="00EF53A1">
        <w:rPr>
          <w:sz w:val="24"/>
          <w:szCs w:val="24"/>
        </w:rPr>
        <w:t>Comp</w:t>
      </w:r>
      <w:r>
        <w:rPr>
          <w:sz w:val="24"/>
          <w:szCs w:val="24"/>
        </w:rPr>
        <w:t>_Sodium_</w:t>
      </w:r>
      <w:r w:rsidR="003F7061">
        <w:rPr>
          <w:sz w:val="24"/>
          <w:szCs w:val="24"/>
        </w:rPr>
        <w:t>InSitu</w:t>
      </w:r>
      <w:r>
        <w:rPr>
          <w:sz w:val="24"/>
          <w:szCs w:val="24"/>
        </w:rPr>
        <w:t>_</w:t>
      </w:r>
      <w:r w:rsidR="00146FD9">
        <w:rPr>
          <w:sz w:val="24"/>
          <w:szCs w:val="24"/>
        </w:rPr>
        <w:t>None</w:t>
      </w:r>
      <w:r>
        <w:rPr>
          <w:sz w:val="24"/>
          <w:szCs w:val="24"/>
        </w:rPr>
        <w:t>_</w:t>
      </w:r>
      <w:r w:rsidR="00BD0949">
        <w:rPr>
          <w:sz w:val="24"/>
          <w:szCs w:val="24"/>
        </w:rPr>
        <w:t>Bulk</w:t>
      </w:r>
      <w:r>
        <w:rPr>
          <w:sz w:val="24"/>
          <w:szCs w:val="24"/>
        </w:rPr>
        <w:t>_</w:t>
      </w:r>
      <w:r w:rsidR="00851AE6">
        <w:rPr>
          <w:sz w:val="24"/>
          <w:szCs w:val="24"/>
        </w:rPr>
        <w:t>Mass</w:t>
      </w:r>
      <w:r>
        <w:rPr>
          <w:sz w:val="24"/>
          <w:szCs w:val="24"/>
        </w:rPr>
        <w:t>AMB</w:t>
      </w:r>
      <w:proofErr w:type="spellEnd"/>
    </w:p>
    <w:p w14:paraId="52EDF9B3" w14:textId="77777777" w:rsidR="0077589A" w:rsidRDefault="0077589A">
      <w:pPr>
        <w:rPr>
          <w:sz w:val="24"/>
          <w:szCs w:val="24"/>
        </w:rPr>
      </w:pPr>
    </w:p>
    <w:p w14:paraId="0E9120D2" w14:textId="77777777" w:rsidR="0077589A" w:rsidRDefault="00B74EA7">
      <w:pPr>
        <w:rPr>
          <w:b/>
          <w:i/>
          <w:sz w:val="24"/>
          <w:szCs w:val="24"/>
        </w:rPr>
      </w:pPr>
      <w:r w:rsidRPr="0532CCEA">
        <w:rPr>
          <w:b/>
          <w:i/>
          <w:sz w:val="24"/>
          <w:szCs w:val="24"/>
        </w:rPr>
        <w:t>Cloud Variables for Optical Properties:</w:t>
      </w:r>
    </w:p>
    <w:p w14:paraId="70A4D521" w14:textId="77777777" w:rsidR="0077589A" w:rsidRDefault="008D4A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CldOpt</w:t>
      </w:r>
      <w:r w:rsidR="00B74EA7"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 w:rsidR="00B74EA7">
        <w:rPr>
          <w:sz w:val="24"/>
          <w:szCs w:val="24"/>
        </w:rPr>
        <w:t>_WL</w:t>
      </w:r>
      <w:proofErr w:type="spellEnd"/>
    </w:p>
    <w:p w14:paraId="7E913FB5" w14:textId="18EB2B27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3F7061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Profl</w:t>
      </w:r>
      <w:proofErr w:type="spellEnd"/>
    </w:p>
    <w:p w14:paraId="2545F22D" w14:textId="1BF609DA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WL = UV, </w:t>
      </w:r>
      <w:r w:rsidR="007533F6">
        <w:rPr>
          <w:sz w:val="24"/>
          <w:szCs w:val="24"/>
        </w:rPr>
        <w:t>B</w:t>
      </w:r>
      <w:r>
        <w:rPr>
          <w:sz w:val="24"/>
          <w:szCs w:val="24"/>
        </w:rPr>
        <w:t xml:space="preserve">lue, </w:t>
      </w:r>
      <w:r w:rsidR="007533F6">
        <w:rPr>
          <w:sz w:val="24"/>
          <w:szCs w:val="24"/>
        </w:rPr>
        <w:t>G</w:t>
      </w:r>
      <w:r>
        <w:rPr>
          <w:sz w:val="24"/>
          <w:szCs w:val="24"/>
        </w:rPr>
        <w:t xml:space="preserve">reen, </w:t>
      </w:r>
      <w:r w:rsidR="007533F6">
        <w:rPr>
          <w:sz w:val="24"/>
          <w:szCs w:val="24"/>
        </w:rPr>
        <w:t>R</w:t>
      </w:r>
      <w:r>
        <w:rPr>
          <w:sz w:val="24"/>
          <w:szCs w:val="24"/>
        </w:rPr>
        <w:t xml:space="preserve">ed, IR, or </w:t>
      </w:r>
      <w:proofErr w:type="spellStart"/>
      <w:r>
        <w:rPr>
          <w:sz w:val="24"/>
          <w:szCs w:val="24"/>
        </w:rPr>
        <w:t>XtoY</w:t>
      </w:r>
      <w:proofErr w:type="spellEnd"/>
      <w:r>
        <w:rPr>
          <w:sz w:val="24"/>
          <w:szCs w:val="24"/>
        </w:rPr>
        <w:t xml:space="preserve"> (see table </w:t>
      </w:r>
      <w:r w:rsidR="0034055B">
        <w:rPr>
          <w:sz w:val="24"/>
          <w:szCs w:val="24"/>
        </w:rPr>
        <w:t>4.4.3</w:t>
      </w:r>
      <w:r>
        <w:rPr>
          <w:sz w:val="24"/>
          <w:szCs w:val="24"/>
        </w:rPr>
        <w:t>)</w:t>
      </w:r>
    </w:p>
    <w:p w14:paraId="07685FB9" w14:textId="77777777" w:rsidR="00972F9A" w:rsidRPr="00972F9A" w:rsidRDefault="00972F9A" w:rsidP="4B4031DB">
      <w:pPr>
        <w:rPr>
          <w:i/>
          <w:iCs/>
          <w:sz w:val="24"/>
          <w:szCs w:val="24"/>
        </w:rPr>
      </w:pPr>
    </w:p>
    <w:p w14:paraId="4A2CF899" w14:textId="26CB7991" w:rsidR="0077589A" w:rsidRDefault="4B4031DB" w:rsidP="4B4031DB">
      <w:pPr>
        <w:rPr>
          <w:sz w:val="24"/>
          <w:szCs w:val="24"/>
        </w:rPr>
      </w:pPr>
      <w:r w:rsidRPr="4B4031DB">
        <w:rPr>
          <w:i/>
          <w:iCs/>
          <w:sz w:val="24"/>
          <w:szCs w:val="24"/>
        </w:rPr>
        <w:t xml:space="preserve">Example </w:t>
      </w:r>
      <w:r w:rsidR="00265CBB">
        <w:rPr>
          <w:i/>
          <w:iCs/>
          <w:sz w:val="24"/>
          <w:szCs w:val="24"/>
        </w:rPr>
        <w:t>o</w:t>
      </w:r>
      <w:r w:rsidRPr="4B4031DB">
        <w:rPr>
          <w:i/>
          <w:iCs/>
          <w:sz w:val="24"/>
          <w:szCs w:val="24"/>
        </w:rPr>
        <w:t>f an in-situ measurement of cloud particle extinction coefficient measured in the blue wavelength:</w:t>
      </w:r>
      <w:r w:rsidR="002726DE">
        <w:rPr>
          <w:sz w:val="24"/>
          <w:szCs w:val="24"/>
        </w:rPr>
        <w:t xml:space="preserve"> </w:t>
      </w:r>
      <w:proofErr w:type="spellStart"/>
      <w:r w:rsidR="00B917E6">
        <w:rPr>
          <w:sz w:val="24"/>
          <w:szCs w:val="24"/>
        </w:rPr>
        <w:t>CldOpt</w:t>
      </w:r>
      <w:r w:rsidRPr="4B4031DB">
        <w:rPr>
          <w:sz w:val="24"/>
          <w:szCs w:val="24"/>
        </w:rPr>
        <w:t>_Extinction_</w:t>
      </w:r>
      <w:r w:rsidR="003F7061">
        <w:rPr>
          <w:sz w:val="24"/>
          <w:szCs w:val="24"/>
        </w:rPr>
        <w:t>I</w:t>
      </w:r>
      <w:r w:rsidR="003F7061" w:rsidRPr="4B4031DB">
        <w:rPr>
          <w:sz w:val="24"/>
          <w:szCs w:val="24"/>
        </w:rPr>
        <w:t>n</w:t>
      </w:r>
      <w:r w:rsidR="003F7061">
        <w:rPr>
          <w:sz w:val="24"/>
          <w:szCs w:val="24"/>
        </w:rPr>
        <w:t>S</w:t>
      </w:r>
      <w:r w:rsidR="003F7061" w:rsidRPr="4B4031DB">
        <w:rPr>
          <w:sz w:val="24"/>
          <w:szCs w:val="24"/>
        </w:rPr>
        <w:t>itu</w:t>
      </w:r>
      <w:r w:rsidRPr="4B4031DB">
        <w:rPr>
          <w:sz w:val="24"/>
          <w:szCs w:val="24"/>
        </w:rPr>
        <w:t>_blue</w:t>
      </w:r>
      <w:proofErr w:type="spellEnd"/>
    </w:p>
    <w:p w14:paraId="67038970" w14:textId="0DBC7EC2" w:rsidR="00E1671F" w:rsidRDefault="00E1671F" w:rsidP="4B4031DB">
      <w:pPr>
        <w:rPr>
          <w:sz w:val="24"/>
          <w:szCs w:val="24"/>
        </w:rPr>
      </w:pPr>
    </w:p>
    <w:p w14:paraId="212DBAFA" w14:textId="69796792" w:rsidR="00E1671F" w:rsidRDefault="00E1671F" w:rsidP="00E1671F">
      <w:pPr>
        <w:rPr>
          <w:b/>
          <w:i/>
          <w:sz w:val="24"/>
          <w:szCs w:val="24"/>
        </w:rPr>
      </w:pPr>
      <w:r w:rsidRPr="060D3591">
        <w:rPr>
          <w:b/>
          <w:i/>
          <w:sz w:val="24"/>
          <w:szCs w:val="24"/>
        </w:rPr>
        <w:t xml:space="preserve">Cloud Variables for </w:t>
      </w:r>
      <w:proofErr w:type="spellStart"/>
      <w:r w:rsidRPr="060D3591">
        <w:rPr>
          <w:b/>
          <w:i/>
          <w:sz w:val="24"/>
          <w:szCs w:val="24"/>
        </w:rPr>
        <w:t>M</w:t>
      </w:r>
      <w:r>
        <w:rPr>
          <w:b/>
          <w:i/>
          <w:sz w:val="24"/>
          <w:szCs w:val="24"/>
        </w:rPr>
        <w:t>a</w:t>
      </w:r>
      <w:r w:rsidRPr="060D3591">
        <w:rPr>
          <w:b/>
          <w:i/>
          <w:sz w:val="24"/>
          <w:szCs w:val="24"/>
        </w:rPr>
        <w:t>crophysical</w:t>
      </w:r>
      <w:proofErr w:type="spellEnd"/>
      <w:r w:rsidRPr="060D3591">
        <w:rPr>
          <w:b/>
          <w:i/>
          <w:sz w:val="24"/>
          <w:szCs w:val="24"/>
        </w:rPr>
        <w:t xml:space="preserve"> Properties:</w:t>
      </w:r>
    </w:p>
    <w:p w14:paraId="726AD817" w14:textId="2DFE237D" w:rsidR="00E1671F" w:rsidRDefault="00E1671F" w:rsidP="00E167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CldMa</w:t>
      </w:r>
      <w:r w:rsidR="003D2B44">
        <w:rPr>
          <w:sz w:val="24"/>
          <w:szCs w:val="24"/>
        </w:rPr>
        <w:t>cro</w:t>
      </w:r>
      <w:r>
        <w:rPr>
          <w:sz w:val="24"/>
          <w:szCs w:val="24"/>
        </w:rPr>
        <w:t>_CoreName_MeasurementMode_</w:t>
      </w:r>
      <w:r w:rsidR="00795465">
        <w:rPr>
          <w:sz w:val="24"/>
          <w:szCs w:val="24"/>
        </w:rPr>
        <w:t>None</w:t>
      </w:r>
      <w:proofErr w:type="spellEnd"/>
    </w:p>
    <w:p w14:paraId="07F0F14E" w14:textId="77777777" w:rsidR="00E1671F" w:rsidRDefault="00E1671F" w:rsidP="00E167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InSitu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VertColumn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SlantCol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Profl</w:t>
      </w:r>
      <w:proofErr w:type="spellEnd"/>
      <w:r>
        <w:rPr>
          <w:sz w:val="24"/>
          <w:szCs w:val="24"/>
        </w:rPr>
        <w:t xml:space="preserve"> </w:t>
      </w:r>
    </w:p>
    <w:p w14:paraId="639B5DEE" w14:textId="77777777" w:rsidR="00E1671F" w:rsidRDefault="00E1671F" w:rsidP="00E1671F">
      <w:pPr>
        <w:rPr>
          <w:sz w:val="24"/>
          <w:szCs w:val="24"/>
        </w:rPr>
      </w:pPr>
    </w:p>
    <w:p w14:paraId="5A6F5C36" w14:textId="482A0C33" w:rsidR="00E1671F" w:rsidRDefault="00E1671F" w:rsidP="00E1671F">
      <w:pPr>
        <w:rPr>
          <w:sz w:val="24"/>
          <w:szCs w:val="24"/>
        </w:rPr>
      </w:pPr>
      <w:r w:rsidRPr="4B4031DB">
        <w:rPr>
          <w:i/>
          <w:iCs/>
          <w:sz w:val="24"/>
          <w:szCs w:val="24"/>
        </w:rPr>
        <w:t xml:space="preserve">Example of an in-situ measurement of cloud </w:t>
      </w:r>
      <w:r w:rsidR="003E7220">
        <w:rPr>
          <w:i/>
          <w:iCs/>
          <w:sz w:val="24"/>
          <w:szCs w:val="24"/>
        </w:rPr>
        <w:t>top height</w:t>
      </w:r>
      <w:r w:rsidRPr="4B4031DB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4B4031DB">
        <w:rPr>
          <w:sz w:val="24"/>
          <w:szCs w:val="24"/>
        </w:rPr>
        <w:t>C</w:t>
      </w:r>
      <w:r>
        <w:rPr>
          <w:sz w:val="24"/>
          <w:szCs w:val="24"/>
        </w:rPr>
        <w:t>ldM</w:t>
      </w:r>
      <w:r w:rsidR="00E56558">
        <w:rPr>
          <w:sz w:val="24"/>
          <w:szCs w:val="24"/>
        </w:rPr>
        <w:t>acro</w:t>
      </w:r>
      <w:r w:rsidRPr="4B4031DB">
        <w:rPr>
          <w:sz w:val="24"/>
          <w:szCs w:val="24"/>
        </w:rPr>
        <w:t>_</w:t>
      </w:r>
      <w:r w:rsidR="00E56558">
        <w:rPr>
          <w:sz w:val="24"/>
          <w:szCs w:val="24"/>
        </w:rPr>
        <w:t>CTH</w:t>
      </w:r>
      <w:r w:rsidRPr="4B4031DB">
        <w:rPr>
          <w:sz w:val="24"/>
          <w:szCs w:val="24"/>
        </w:rPr>
        <w:t>_</w:t>
      </w:r>
      <w:r>
        <w:rPr>
          <w:sz w:val="24"/>
          <w:szCs w:val="24"/>
        </w:rPr>
        <w:t>I</w:t>
      </w:r>
      <w:r w:rsidRPr="4B4031DB">
        <w:rPr>
          <w:sz w:val="24"/>
          <w:szCs w:val="24"/>
        </w:rPr>
        <w:t>n</w:t>
      </w:r>
      <w:r>
        <w:rPr>
          <w:sz w:val="24"/>
          <w:szCs w:val="24"/>
        </w:rPr>
        <w:t>S</w:t>
      </w:r>
      <w:r w:rsidRPr="4B4031DB">
        <w:rPr>
          <w:sz w:val="24"/>
          <w:szCs w:val="24"/>
        </w:rPr>
        <w:t>itu_</w:t>
      </w:r>
      <w:r w:rsidR="007C235C">
        <w:rPr>
          <w:sz w:val="24"/>
          <w:szCs w:val="24"/>
        </w:rPr>
        <w:t>None</w:t>
      </w:r>
      <w:proofErr w:type="spellEnd"/>
    </w:p>
    <w:p w14:paraId="13578FA0" w14:textId="77777777" w:rsidR="00E1671F" w:rsidRDefault="00E1671F" w:rsidP="4B4031DB">
      <w:pPr>
        <w:rPr>
          <w:sz w:val="24"/>
          <w:szCs w:val="24"/>
        </w:rPr>
      </w:pPr>
    </w:p>
    <w:p w14:paraId="3A49EEDB" w14:textId="77777777" w:rsidR="0077589A" w:rsidRDefault="0077589A">
      <w:pPr>
        <w:rPr>
          <w:sz w:val="24"/>
          <w:szCs w:val="24"/>
        </w:rPr>
      </w:pPr>
    </w:p>
    <w:p w14:paraId="415D2944" w14:textId="49E2591B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E06E53">
        <w:rPr>
          <w:sz w:val="24"/>
          <w:szCs w:val="24"/>
        </w:rPr>
        <w:t>4.4.</w:t>
      </w:r>
      <w:r w:rsidR="00ED121F">
        <w:rPr>
          <w:sz w:val="24"/>
          <w:szCs w:val="24"/>
        </w:rPr>
        <w:t>4</w:t>
      </w:r>
      <w:r w:rsidR="00922547">
        <w:rPr>
          <w:sz w:val="24"/>
          <w:szCs w:val="24"/>
        </w:rPr>
        <w:t>:</w:t>
      </w:r>
      <w:r w:rsidR="002726DE">
        <w:rPr>
          <w:sz w:val="24"/>
          <w:szCs w:val="24"/>
        </w:rPr>
        <w:t xml:space="preserve"> </w:t>
      </w:r>
      <w:r w:rsidR="009F2B35">
        <w:rPr>
          <w:sz w:val="24"/>
          <w:szCs w:val="24"/>
        </w:rPr>
        <w:t>List</w:t>
      </w:r>
      <w:r w:rsidR="0034055B">
        <w:rPr>
          <w:sz w:val="24"/>
          <w:szCs w:val="24"/>
        </w:rPr>
        <w:t xml:space="preserve"> of</w:t>
      </w:r>
      <w:r w:rsidR="009F2B35">
        <w:rPr>
          <w:sz w:val="24"/>
          <w:szCs w:val="24"/>
        </w:rPr>
        <w:t xml:space="preserve"> </w:t>
      </w:r>
      <w:proofErr w:type="spellStart"/>
      <w:r w:rsidR="009F2B35">
        <w:rPr>
          <w:sz w:val="24"/>
          <w:szCs w:val="24"/>
        </w:rPr>
        <w:t>CoreNames</w:t>
      </w:r>
      <w:proofErr w:type="spellEnd"/>
      <w:r w:rsidR="009F2B35">
        <w:rPr>
          <w:sz w:val="24"/>
          <w:szCs w:val="24"/>
        </w:rPr>
        <w:t xml:space="preserve"> for Cloud Property Measurements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8"/>
        <w:gridCol w:w="1977"/>
        <w:gridCol w:w="5340"/>
        <w:gridCol w:w="355"/>
      </w:tblGrid>
      <w:tr w:rsidR="0077589A" w14:paraId="1D84F2B8" w14:textId="77777777" w:rsidTr="00523B7E">
        <w:trPr>
          <w:gridAfter w:val="1"/>
          <w:wAfter w:w="355" w:type="dxa"/>
          <w:trHeight w:val="600"/>
          <w:tblHeader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4EA26" w14:textId="77777777" w:rsidR="0077589A" w:rsidRDefault="00D16569" w:rsidP="4B4031DB">
            <w:pPr>
              <w:rPr>
                <w:b/>
                <w:bCs/>
              </w:rPr>
            </w:pPr>
            <w:proofErr w:type="spellStart"/>
            <w:r w:rsidRPr="000B4432">
              <w:rPr>
                <w:b/>
                <w:sz w:val="24"/>
                <w:szCs w:val="24"/>
              </w:rPr>
              <w:t>MeasurementCategory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827C" w14:textId="79BCF0BE" w:rsidR="0077589A" w:rsidRPr="00720AC0" w:rsidRDefault="4B4031DB" w:rsidP="4B4031D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20AC0">
              <w:rPr>
                <w:b/>
                <w:bCs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577E3" w14:textId="77777777" w:rsidR="0077589A" w:rsidRPr="00720AC0" w:rsidRDefault="4B4031DB" w:rsidP="4B4031DB">
            <w:pPr>
              <w:rPr>
                <w:b/>
                <w:bCs/>
                <w:sz w:val="24"/>
                <w:szCs w:val="24"/>
              </w:rPr>
            </w:pPr>
            <w:r w:rsidRPr="00720AC0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77589A" w14:paraId="125B1659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0399D" w14:textId="606CAED8" w:rsidR="0077589A" w:rsidRDefault="009F2B35" w:rsidP="00EF53A1">
            <w:pPr>
              <w:widowControl w:val="0"/>
            </w:pPr>
            <w:proofErr w:type="spellStart"/>
            <w:r>
              <w:t>CldM</w:t>
            </w:r>
            <w:r w:rsidR="00E56558">
              <w:t>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EFB6C" w14:textId="77777777" w:rsidR="0077589A" w:rsidRDefault="00B74EA7">
            <w:proofErr w:type="spellStart"/>
            <w:r>
              <w:t>SizeDist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051B3" w14:textId="77777777" w:rsidR="0077589A" w:rsidRDefault="00B74EA7">
            <w:pPr>
              <w:widowControl w:val="0"/>
            </w:pPr>
            <w:r>
              <w:t>Cloud Particle Size Distribution</w:t>
            </w:r>
          </w:p>
        </w:tc>
      </w:tr>
      <w:tr w:rsidR="009F2B35" w14:paraId="0755349A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51166" w14:textId="447C7E31" w:rsidR="009F2B35" w:rsidRDefault="009F2B35" w:rsidP="00EF53A1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95151" w14:textId="77777777" w:rsidR="009F2B35" w:rsidRDefault="009F2B35" w:rsidP="009F2B35">
            <w:proofErr w:type="spellStart"/>
            <w:r>
              <w:t>NumConc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17367" w14:textId="77777777" w:rsidR="009F2B35" w:rsidRDefault="009F2B35" w:rsidP="009F2B35">
            <w:pPr>
              <w:widowControl w:val="0"/>
            </w:pPr>
            <w:r>
              <w:t>Cloud Particle Number Concentration</w:t>
            </w:r>
          </w:p>
        </w:tc>
      </w:tr>
      <w:tr w:rsidR="00523B7E" w14:paraId="02439735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4A6B13" w14:textId="23382CB9" w:rsidR="00523B7E" w:rsidRDefault="00523B7E" w:rsidP="00523B7E">
            <w:pPr>
              <w:widowControl w:val="0"/>
            </w:pPr>
            <w:proofErr w:type="spellStart"/>
            <w:r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A854E" w14:textId="78A34ABE" w:rsidR="00523B7E" w:rsidRDefault="00523B7E" w:rsidP="00523B7E">
            <w:proofErr w:type="spellStart"/>
            <w:r>
              <w:t>SurfAreaConc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8CD29" w14:textId="436D2DCE" w:rsidR="00523B7E" w:rsidRDefault="00523B7E" w:rsidP="00523B7E">
            <w:pPr>
              <w:widowControl w:val="0"/>
            </w:pPr>
            <w:r>
              <w:t>Cloud Particle Surface Area Concentration</w:t>
            </w:r>
          </w:p>
        </w:tc>
      </w:tr>
      <w:tr w:rsidR="00523B7E" w14:paraId="221053CA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BC70C" w14:textId="70E1604A" w:rsidR="00523B7E" w:rsidRPr="00037F73" w:rsidRDefault="00523B7E" w:rsidP="00523B7E">
            <w:pPr>
              <w:widowControl w:val="0"/>
            </w:pPr>
            <w:proofErr w:type="spellStart"/>
            <w:r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FE702" w14:textId="2FBF6DE3" w:rsidR="00523B7E" w:rsidRDefault="00523B7E" w:rsidP="00523B7E">
            <w:proofErr w:type="spellStart"/>
            <w:r>
              <w:t>VolConc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E14CA" w14:textId="2120534F" w:rsidR="00523B7E" w:rsidRDefault="00523B7E" w:rsidP="00523B7E">
            <w:pPr>
              <w:widowControl w:val="0"/>
            </w:pPr>
            <w:r>
              <w:t>Cloud Particle Volume Concentration</w:t>
            </w:r>
          </w:p>
        </w:tc>
      </w:tr>
      <w:tr w:rsidR="00523B7E" w14:paraId="3E4EE849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CFA6EC" w14:textId="1137EA33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3A7AB" w14:textId="77777777" w:rsidR="00523B7E" w:rsidRDefault="00523B7E" w:rsidP="00523B7E">
            <w:proofErr w:type="spellStart"/>
            <w:r>
              <w:t>SurfAreaSizeDist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40F62" w14:textId="77777777" w:rsidR="00523B7E" w:rsidRDefault="00523B7E" w:rsidP="00523B7E">
            <w:pPr>
              <w:widowControl w:val="0"/>
            </w:pPr>
            <w:r>
              <w:t>Cloud Particle Surface Area Size Distribution</w:t>
            </w:r>
          </w:p>
        </w:tc>
      </w:tr>
      <w:tr w:rsidR="00523B7E" w14:paraId="2DFF8FB1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320F82" w14:textId="29206EFC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9EA02" w14:textId="77777777" w:rsidR="00523B7E" w:rsidRDefault="00523B7E" w:rsidP="00523B7E">
            <w:proofErr w:type="spellStart"/>
            <w:r>
              <w:t>VolSizeDist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32B44" w14:textId="77777777" w:rsidR="00523B7E" w:rsidRDefault="00523B7E" w:rsidP="00523B7E">
            <w:pPr>
              <w:widowControl w:val="0"/>
            </w:pPr>
            <w:r>
              <w:t>Cloud Particle Volume Size Distribution</w:t>
            </w:r>
          </w:p>
        </w:tc>
      </w:tr>
      <w:tr w:rsidR="00523B7E" w14:paraId="1B6267E1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857C9" w14:textId="5C4E85D3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C95BB" w14:textId="77777777" w:rsidR="00523B7E" w:rsidRDefault="00523B7E" w:rsidP="00523B7E">
            <w:proofErr w:type="spellStart"/>
            <w:r>
              <w:t>EffRad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90D5C" w14:textId="77777777" w:rsidR="00523B7E" w:rsidRDefault="00523B7E" w:rsidP="00523B7E">
            <w:pPr>
              <w:widowControl w:val="0"/>
            </w:pPr>
            <w:r>
              <w:t>Cloud Particle Effective Radius</w:t>
            </w:r>
          </w:p>
        </w:tc>
      </w:tr>
      <w:tr w:rsidR="00523B7E" w14:paraId="0402FC98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37D3F8" w14:textId="4B70C60B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B9188" w14:textId="77777777" w:rsidR="00523B7E" w:rsidRDefault="00523B7E" w:rsidP="00523B7E">
            <w:proofErr w:type="spellStart"/>
            <w:r>
              <w:t>EffVar</w:t>
            </w:r>
            <w:proofErr w:type="spellEnd"/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AF056" w14:textId="77777777" w:rsidR="00523B7E" w:rsidRDefault="00523B7E" w:rsidP="00523B7E">
            <w:pPr>
              <w:widowControl w:val="0"/>
            </w:pPr>
            <w:r>
              <w:t>Cloud Particle Effective Variance</w:t>
            </w:r>
          </w:p>
        </w:tc>
      </w:tr>
      <w:tr w:rsidR="00523B7E" w14:paraId="154980BB" w14:textId="77777777" w:rsidTr="00523B7E">
        <w:trPr>
          <w:gridAfter w:val="1"/>
          <w:wAfter w:w="355" w:type="dxa"/>
          <w:trHeight w:val="38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11589" w14:textId="406A7E65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3D2BB" w14:textId="77777777" w:rsidR="00523B7E" w:rsidRDefault="00523B7E" w:rsidP="00523B7E">
            <w:r>
              <w:t>LWC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81EFC" w14:textId="77777777" w:rsidR="00523B7E" w:rsidRDefault="00523B7E" w:rsidP="00523B7E">
            <w:pPr>
              <w:widowControl w:val="0"/>
            </w:pPr>
            <w:r>
              <w:t>Cloud Particle Liquid Water Content</w:t>
            </w:r>
          </w:p>
        </w:tc>
      </w:tr>
      <w:tr w:rsidR="00523B7E" w14:paraId="4E2161F8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C3331" w14:textId="507FBFD5" w:rsidR="00523B7E" w:rsidRDefault="00523B7E" w:rsidP="00523B7E">
            <w:pPr>
              <w:widowControl w:val="0"/>
            </w:pPr>
            <w:proofErr w:type="spellStart"/>
            <w:r w:rsidRPr="00037F73">
              <w:lastRenderedPageBreak/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4AD8C" w14:textId="77777777" w:rsidR="00523B7E" w:rsidRDefault="00523B7E" w:rsidP="00523B7E">
            <w:r>
              <w:t>IWC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2D064" w14:textId="77777777" w:rsidR="00523B7E" w:rsidRDefault="00523B7E" w:rsidP="00523B7E">
            <w:pPr>
              <w:widowControl w:val="0"/>
            </w:pPr>
            <w:r>
              <w:t>Cloud Particle Ice Water Content</w:t>
            </w:r>
          </w:p>
        </w:tc>
      </w:tr>
      <w:tr w:rsidR="00523B7E" w14:paraId="4967C803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B85888" w14:textId="4FEF31BC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959C2" w14:textId="77777777" w:rsidR="00523B7E" w:rsidRDefault="00523B7E" w:rsidP="00523B7E">
            <w:r>
              <w:t>TWC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54728" w14:textId="77777777" w:rsidR="00523B7E" w:rsidRDefault="00523B7E" w:rsidP="00523B7E">
            <w:pPr>
              <w:widowControl w:val="0"/>
            </w:pPr>
            <w:r>
              <w:t>Cloud Particle Total Water content</w:t>
            </w:r>
          </w:p>
        </w:tc>
      </w:tr>
      <w:tr w:rsidR="00523B7E" w14:paraId="3AAD3821" w14:textId="77777777" w:rsidTr="00523B7E">
        <w:trPr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0E5F2" w14:textId="77777777" w:rsidR="00523B7E" w:rsidRDefault="00523B7E" w:rsidP="00523B7E"/>
          <w:p w14:paraId="5F3239FF" w14:textId="2653CD98" w:rsidR="00523B7E" w:rsidRDefault="00523B7E" w:rsidP="00523B7E">
            <w:proofErr w:type="spellStart"/>
            <w:r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7D79C" w14:textId="77777777" w:rsidR="00523B7E" w:rsidRDefault="00523B7E" w:rsidP="00523B7E">
            <w:r>
              <w:t>LWP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74BB1" w14:textId="5CC48401" w:rsidR="00523B7E" w:rsidRDefault="00523B7E" w:rsidP="00523B7E">
            <w:r>
              <w:t>Liquid Water Path – Column Integrated Liquid Water Content</w:t>
            </w:r>
          </w:p>
        </w:tc>
        <w:tc>
          <w:tcPr>
            <w:tcW w:w="355" w:type="dxa"/>
          </w:tcPr>
          <w:p w14:paraId="632FC534" w14:textId="77777777" w:rsidR="00523B7E" w:rsidRDefault="00523B7E" w:rsidP="00523B7E">
            <w:pPr>
              <w:spacing w:line="240" w:lineRule="auto"/>
            </w:pPr>
          </w:p>
        </w:tc>
      </w:tr>
      <w:tr w:rsidR="00523B7E" w14:paraId="3014FC9A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CA1A1B" w14:textId="780300F4" w:rsidR="00523B7E" w:rsidRDefault="00523B7E" w:rsidP="00523B7E">
            <w:pPr>
              <w:widowControl w:val="0"/>
            </w:pPr>
            <w:proofErr w:type="spellStart"/>
            <w:r w:rsidRPr="00037F73">
              <w:t>Cld</w:t>
            </w:r>
            <w:r w:rsidR="00E56558">
              <w:t>Micro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8393A" w14:textId="77777777" w:rsidR="00523B7E" w:rsidRDefault="00523B7E" w:rsidP="00523B7E">
            <w:r>
              <w:t>FLAG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8417C" w14:textId="77777777" w:rsidR="00523B7E" w:rsidRDefault="00523B7E" w:rsidP="00523B7E">
            <w:pPr>
              <w:widowControl w:val="0"/>
            </w:pPr>
            <w:r>
              <w:t>Binary Flag Identifying Cloud Presence</w:t>
            </w:r>
          </w:p>
        </w:tc>
      </w:tr>
      <w:tr w:rsidR="00E56558" w14:paraId="592CB7E2" w14:textId="77777777" w:rsidTr="00D058F0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E2DA" w14:textId="007C5558" w:rsidR="00E56558" w:rsidRDefault="00E56558" w:rsidP="00E56558">
            <w:pPr>
              <w:widowControl w:val="0"/>
            </w:pPr>
            <w:proofErr w:type="spellStart"/>
            <w:r>
              <w:t>C</w:t>
            </w:r>
            <w:r w:rsidR="003E7220">
              <w:t>ldMacro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FB4EB" w14:textId="54DABD29" w:rsidR="00E56558" w:rsidRDefault="00E56558" w:rsidP="00E56558">
            <w:r>
              <w:t>CTH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C4841" w14:textId="6697AA94" w:rsidR="00E56558" w:rsidRDefault="00E56558" w:rsidP="00E56558">
            <w:pPr>
              <w:widowControl w:val="0"/>
            </w:pPr>
            <w:r>
              <w:t>Cloud Top Height</w:t>
            </w:r>
          </w:p>
        </w:tc>
      </w:tr>
      <w:tr w:rsidR="00E56558" w14:paraId="5F83499B" w14:textId="77777777" w:rsidTr="00D058F0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F04C4" w14:textId="61860FFA" w:rsidR="00E56558" w:rsidRDefault="003E7220" w:rsidP="00E56558">
            <w:pPr>
              <w:widowControl w:val="0"/>
            </w:pPr>
            <w:proofErr w:type="spellStart"/>
            <w:r>
              <w:t>CldMacro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69031" w14:textId="6377E40D" w:rsidR="00E56558" w:rsidRDefault="00E56558" w:rsidP="00E56558">
            <w:r>
              <w:t>CBH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6A276" w14:textId="0974C355" w:rsidR="00E56558" w:rsidRDefault="00E56558" w:rsidP="00E56558">
            <w:pPr>
              <w:widowControl w:val="0"/>
            </w:pPr>
            <w:r w:rsidRPr="4B4031DB">
              <w:t>C</w:t>
            </w:r>
            <w:r>
              <w:t xml:space="preserve">loud </w:t>
            </w:r>
            <w:r w:rsidRPr="4B4031DB">
              <w:t>B</w:t>
            </w:r>
            <w:r>
              <w:t xml:space="preserve">ottom </w:t>
            </w:r>
            <w:r w:rsidRPr="4B4031DB">
              <w:t>H</w:t>
            </w:r>
            <w:r>
              <w:t>eight</w:t>
            </w:r>
          </w:p>
        </w:tc>
      </w:tr>
      <w:tr w:rsidR="00E56558" w14:paraId="46FFB8BF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B6F85" w14:textId="77777777" w:rsidR="00E56558" w:rsidRDefault="00E56558" w:rsidP="00E56558">
            <w:pPr>
              <w:widowControl w:val="0"/>
            </w:pPr>
            <w:proofErr w:type="spellStart"/>
            <w:r>
              <w:t>CldOpt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2176A" w14:textId="77777777" w:rsidR="00E56558" w:rsidRDefault="00E56558" w:rsidP="00E56558">
            <w:r>
              <w:t>Extinction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8E5AC" w14:textId="77777777" w:rsidR="00E56558" w:rsidRDefault="00E56558" w:rsidP="00E56558">
            <w:pPr>
              <w:widowControl w:val="0"/>
            </w:pPr>
            <w:r>
              <w:t>Cloud Particle Extinction Coefficient</w:t>
            </w:r>
          </w:p>
        </w:tc>
      </w:tr>
      <w:tr w:rsidR="00E56558" w14:paraId="2232A76E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F593E" w14:textId="77777777" w:rsidR="00E56558" w:rsidRDefault="00E56558" w:rsidP="00E56558">
            <w:pPr>
              <w:widowControl w:val="0"/>
            </w:pPr>
            <w:proofErr w:type="spellStart"/>
            <w:r>
              <w:t>CldOpt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F81E7" w14:textId="77777777" w:rsidR="00E56558" w:rsidRDefault="00E56558" w:rsidP="00E56558">
            <w:r>
              <w:t>OD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767B7" w14:textId="77777777" w:rsidR="00E56558" w:rsidRDefault="00E56558" w:rsidP="00E56558">
            <w:pPr>
              <w:widowControl w:val="0"/>
            </w:pPr>
            <w:r>
              <w:t>Cloud Optical Depth</w:t>
            </w:r>
          </w:p>
        </w:tc>
      </w:tr>
      <w:tr w:rsidR="00E56558" w14:paraId="096003F0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DF989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AB6B1" w14:textId="77777777" w:rsidR="00E56558" w:rsidRDefault="00E56558" w:rsidP="00E56558">
            <w:r>
              <w:t>Sodium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F676F" w14:textId="77777777" w:rsidR="00E56558" w:rsidRDefault="00E56558" w:rsidP="00E56558">
            <w:pPr>
              <w:widowControl w:val="0"/>
            </w:pPr>
            <w:r>
              <w:t>Cloud Water Mass Concentration of Sodium</w:t>
            </w:r>
          </w:p>
        </w:tc>
      </w:tr>
      <w:tr w:rsidR="00E56558" w14:paraId="3924FBAF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D645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FE4DE" w14:textId="77777777" w:rsidR="00E56558" w:rsidRDefault="00E56558" w:rsidP="00E56558">
            <w:r>
              <w:t>Chloride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BDD48" w14:textId="77777777" w:rsidR="00E56558" w:rsidRDefault="00E56558" w:rsidP="00E56558">
            <w:pPr>
              <w:widowControl w:val="0"/>
            </w:pPr>
            <w:r>
              <w:t>Cloud Water Mass Concentration of Chloride</w:t>
            </w:r>
          </w:p>
        </w:tc>
      </w:tr>
      <w:tr w:rsidR="00E56558" w14:paraId="3D594834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82AF6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4F6A9" w14:textId="77777777" w:rsidR="00E56558" w:rsidRDefault="00E56558" w:rsidP="00E56558">
            <w:r>
              <w:t>Calcium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77C53" w14:textId="77777777" w:rsidR="00E56558" w:rsidRDefault="00E56558" w:rsidP="00E56558">
            <w:pPr>
              <w:widowControl w:val="0"/>
            </w:pPr>
            <w:r>
              <w:t>Cloud Water Mass Concentration of Calcium</w:t>
            </w:r>
          </w:p>
        </w:tc>
      </w:tr>
      <w:tr w:rsidR="00E56558" w14:paraId="7301E92B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3DABE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B7B6C" w14:textId="77777777" w:rsidR="00E56558" w:rsidRDefault="00E56558" w:rsidP="00E56558">
            <w:r>
              <w:t>Ammonium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AB441" w14:textId="77777777" w:rsidR="00E56558" w:rsidRDefault="00E56558" w:rsidP="00E56558">
            <w:pPr>
              <w:widowControl w:val="0"/>
            </w:pPr>
            <w:r>
              <w:t>Cloud Water Mass Concentration of Ammonium</w:t>
            </w:r>
          </w:p>
        </w:tc>
      </w:tr>
      <w:tr w:rsidR="00E56558" w14:paraId="64DDD225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B025F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6B1C7" w14:textId="77777777" w:rsidR="00E56558" w:rsidRDefault="00E56558" w:rsidP="00E56558">
            <w:r>
              <w:t>Potassium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F1322" w14:textId="77777777" w:rsidR="00E56558" w:rsidRDefault="00E56558" w:rsidP="00E56558">
            <w:pPr>
              <w:widowControl w:val="0"/>
            </w:pPr>
            <w:r>
              <w:t>Cloud Water Mass Concentration of Potassium</w:t>
            </w:r>
          </w:p>
        </w:tc>
      </w:tr>
      <w:tr w:rsidR="00E56558" w14:paraId="23664205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3CAA1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15FA0" w14:textId="77777777" w:rsidR="00E56558" w:rsidRDefault="00E56558" w:rsidP="00E56558">
            <w:r>
              <w:t>Magnesium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E4E7F" w14:textId="77777777" w:rsidR="00E56558" w:rsidRDefault="00E56558" w:rsidP="00E56558">
            <w:pPr>
              <w:widowControl w:val="0"/>
            </w:pPr>
            <w:r>
              <w:t>Cloud Water Mass Concentration of Magnesium</w:t>
            </w:r>
          </w:p>
        </w:tc>
      </w:tr>
      <w:tr w:rsidR="00E56558" w14:paraId="0BBE5366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F722A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B7F82" w14:textId="77777777" w:rsidR="00E56558" w:rsidRDefault="00E56558" w:rsidP="00E56558">
            <w:r>
              <w:t>Sulfate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79EA7" w14:textId="77777777" w:rsidR="00E56558" w:rsidRDefault="00E56558" w:rsidP="00E56558">
            <w:pPr>
              <w:widowControl w:val="0"/>
            </w:pPr>
            <w:r>
              <w:t>Cloud Water Mass Concentration of Sulfate</w:t>
            </w:r>
          </w:p>
        </w:tc>
      </w:tr>
      <w:tr w:rsidR="00E56558" w14:paraId="7DA7307F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224BB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7E802" w14:textId="77777777" w:rsidR="00E56558" w:rsidRDefault="00E56558" w:rsidP="00E56558">
            <w:r>
              <w:t>Nitrate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C78E9" w14:textId="77777777" w:rsidR="00E56558" w:rsidRDefault="00E56558" w:rsidP="00E56558">
            <w:pPr>
              <w:widowControl w:val="0"/>
            </w:pPr>
            <w:r>
              <w:t>Cloud Water Mass Concentration of Nitrate</w:t>
            </w:r>
          </w:p>
        </w:tc>
      </w:tr>
      <w:tr w:rsidR="00E56558" w14:paraId="35254839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C7EA3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2E87E" w14:textId="77777777" w:rsidR="00E56558" w:rsidRDefault="00E56558" w:rsidP="00E56558">
            <w:r>
              <w:t>Oxalate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DE2DF" w14:textId="77777777" w:rsidR="00E56558" w:rsidRDefault="00E56558" w:rsidP="00E56558">
            <w:pPr>
              <w:widowControl w:val="0"/>
            </w:pPr>
            <w:r>
              <w:t>Cloud Water Mass Concentration of Oxalate</w:t>
            </w:r>
          </w:p>
        </w:tc>
      </w:tr>
      <w:tr w:rsidR="00E56558" w14:paraId="7385431B" w14:textId="77777777" w:rsidTr="00523B7E">
        <w:trPr>
          <w:gridAfter w:val="1"/>
          <w:wAfter w:w="355" w:type="dxa"/>
          <w:trHeight w:val="340"/>
        </w:trPr>
        <w:tc>
          <w:tcPr>
            <w:tcW w:w="16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089EC" w14:textId="77777777" w:rsidR="00E56558" w:rsidRDefault="00E56558" w:rsidP="00E56558">
            <w:pPr>
              <w:widowControl w:val="0"/>
            </w:pPr>
            <w:proofErr w:type="spellStart"/>
            <w:r>
              <w:t>CldComp</w:t>
            </w:r>
            <w:proofErr w:type="spellEnd"/>
          </w:p>
        </w:tc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80D0F" w14:textId="77777777" w:rsidR="00E56558" w:rsidRDefault="00E56558" w:rsidP="00E56558">
            <w:r>
              <w:t>WSOC</w:t>
            </w:r>
          </w:p>
        </w:tc>
        <w:tc>
          <w:tcPr>
            <w:tcW w:w="5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C8B3" w14:textId="77777777" w:rsidR="00E56558" w:rsidRDefault="00E56558" w:rsidP="00E56558">
            <w:pPr>
              <w:widowControl w:val="0"/>
            </w:pPr>
            <w:r>
              <w:t>Cloud Water Mass Concentration of Water Soluble Organic Carbon</w:t>
            </w:r>
          </w:p>
        </w:tc>
      </w:tr>
    </w:tbl>
    <w:p w14:paraId="099E0D2C" w14:textId="77777777" w:rsidR="0077589A" w:rsidRDefault="00B74EA7">
      <w:pPr>
        <w:pStyle w:val="Heading2"/>
      </w:pPr>
      <w:r>
        <w:t>4.5 Meteorology Standard Names:</w:t>
      </w:r>
    </w:p>
    <w:p w14:paraId="0F6BF3C1" w14:textId="206CD6AB" w:rsidR="4B4031DB" w:rsidRDefault="4B4031DB" w:rsidP="4B4031DB">
      <w:pPr>
        <w:rPr>
          <w:sz w:val="24"/>
          <w:szCs w:val="24"/>
        </w:rPr>
      </w:pPr>
      <w:r w:rsidRPr="4B4031DB">
        <w:rPr>
          <w:sz w:val="24"/>
          <w:szCs w:val="24"/>
        </w:rPr>
        <w:t>The “</w:t>
      </w:r>
      <w:proofErr w:type="spellStart"/>
      <w:r w:rsidRPr="4B4031DB">
        <w:rPr>
          <w:sz w:val="24"/>
          <w:szCs w:val="24"/>
        </w:rPr>
        <w:t>MeasurementCategory</w:t>
      </w:r>
      <w:proofErr w:type="spellEnd"/>
      <w:r w:rsidRPr="4B4031DB">
        <w:rPr>
          <w:sz w:val="24"/>
          <w:szCs w:val="24"/>
        </w:rPr>
        <w:t xml:space="preserve">” for meteorology parameters is </w:t>
      </w:r>
      <w:r w:rsidR="002726DE" w:rsidRPr="4B4031DB">
        <w:rPr>
          <w:sz w:val="24"/>
          <w:szCs w:val="24"/>
        </w:rPr>
        <w:t>M</w:t>
      </w:r>
      <w:r w:rsidR="002726DE">
        <w:rPr>
          <w:sz w:val="24"/>
          <w:szCs w:val="24"/>
        </w:rPr>
        <w:t>et</w:t>
      </w:r>
      <w:r w:rsidRPr="4B4031DB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proofErr w:type="spellStart"/>
      <w:r w:rsidRPr="4B4031DB">
        <w:rPr>
          <w:sz w:val="24"/>
          <w:szCs w:val="24"/>
        </w:rPr>
        <w:t>CoreNames</w:t>
      </w:r>
      <w:proofErr w:type="spellEnd"/>
      <w:r w:rsidRPr="4B4031DB">
        <w:rPr>
          <w:sz w:val="24"/>
          <w:szCs w:val="24"/>
        </w:rPr>
        <w:t xml:space="preserve"> for meteorology variables are listed in Table 4.5.</w:t>
      </w:r>
      <w:r w:rsidR="002726DE">
        <w:rPr>
          <w:sz w:val="24"/>
          <w:szCs w:val="24"/>
        </w:rPr>
        <w:t xml:space="preserve"> </w:t>
      </w:r>
      <w:r w:rsidRPr="4B4031DB">
        <w:rPr>
          <w:sz w:val="24"/>
          <w:szCs w:val="24"/>
        </w:rPr>
        <w:t xml:space="preserve">There are no </w:t>
      </w:r>
      <w:proofErr w:type="spellStart"/>
      <w:r w:rsidR="00B72622">
        <w:rPr>
          <w:sz w:val="24"/>
          <w:szCs w:val="24"/>
        </w:rPr>
        <w:t>D</w:t>
      </w:r>
      <w:r w:rsidRPr="4B4031DB">
        <w:rPr>
          <w:sz w:val="24"/>
          <w:szCs w:val="24"/>
        </w:rPr>
        <w:t>escriptive</w:t>
      </w:r>
      <w:r w:rsidR="00B72622">
        <w:rPr>
          <w:sz w:val="24"/>
          <w:szCs w:val="24"/>
        </w:rPr>
        <w:t>A</w:t>
      </w:r>
      <w:r w:rsidRPr="4B4031DB">
        <w:rPr>
          <w:sz w:val="24"/>
          <w:szCs w:val="24"/>
        </w:rPr>
        <w:t>ttributes</w:t>
      </w:r>
      <w:proofErr w:type="spellEnd"/>
      <w:r w:rsidRPr="4B4031DB">
        <w:rPr>
          <w:sz w:val="24"/>
          <w:szCs w:val="24"/>
        </w:rPr>
        <w:t xml:space="preserve"> associated with meteorology variables</w:t>
      </w:r>
      <w:r w:rsidR="00B72622">
        <w:rPr>
          <w:sz w:val="24"/>
          <w:szCs w:val="24"/>
        </w:rPr>
        <w:t xml:space="preserve"> (i.e., </w:t>
      </w:r>
      <w:proofErr w:type="spellStart"/>
      <w:r w:rsidR="00B72622">
        <w:rPr>
          <w:sz w:val="24"/>
          <w:szCs w:val="24"/>
        </w:rPr>
        <w:t>DescriptiveAttributes</w:t>
      </w:r>
      <w:proofErr w:type="spellEnd"/>
      <w:r w:rsidR="00B72622">
        <w:rPr>
          <w:sz w:val="24"/>
          <w:szCs w:val="24"/>
        </w:rPr>
        <w:t xml:space="preserve"> = None)</w:t>
      </w:r>
      <w:r w:rsidRPr="4B4031DB">
        <w:rPr>
          <w:sz w:val="24"/>
          <w:szCs w:val="24"/>
        </w:rPr>
        <w:t xml:space="preserve">. </w:t>
      </w:r>
    </w:p>
    <w:p w14:paraId="3B72F161" w14:textId="77777777" w:rsidR="4B4031DB" w:rsidRDefault="4B4031DB" w:rsidP="4B4031DB">
      <w:pPr>
        <w:rPr>
          <w:sz w:val="24"/>
          <w:szCs w:val="24"/>
        </w:rPr>
      </w:pPr>
    </w:p>
    <w:p w14:paraId="43A2EDE8" w14:textId="77777777" w:rsidR="0077589A" w:rsidRDefault="4B4031DB" w:rsidP="4B4031DB">
      <w:pPr>
        <w:rPr>
          <w:sz w:val="24"/>
          <w:szCs w:val="24"/>
        </w:rPr>
      </w:pPr>
      <w:r w:rsidRPr="4B4031DB">
        <w:rPr>
          <w:b/>
          <w:bCs/>
          <w:i/>
          <w:iCs/>
          <w:sz w:val="24"/>
          <w:szCs w:val="24"/>
        </w:rPr>
        <w:t>Meteorology Parameters</w:t>
      </w:r>
      <w:r w:rsidRPr="4B4031DB">
        <w:rPr>
          <w:sz w:val="24"/>
          <w:szCs w:val="24"/>
        </w:rPr>
        <w:t>:</w:t>
      </w:r>
    </w:p>
    <w:p w14:paraId="5C8DA4B0" w14:textId="5A1FCB85" w:rsidR="0077589A" w:rsidRDefault="00EF53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</w:t>
      </w:r>
      <w:r w:rsidR="00B74EA7">
        <w:rPr>
          <w:sz w:val="24"/>
          <w:szCs w:val="24"/>
        </w:rPr>
        <w:t>_CoreName_</w:t>
      </w:r>
      <w:r w:rsidR="004A06FD">
        <w:rPr>
          <w:sz w:val="24"/>
          <w:szCs w:val="24"/>
        </w:rPr>
        <w:t>MeasurementMode</w:t>
      </w:r>
      <w:r w:rsidR="0034055B">
        <w:rPr>
          <w:sz w:val="24"/>
          <w:szCs w:val="24"/>
        </w:rPr>
        <w:t>_None</w:t>
      </w:r>
      <w:proofErr w:type="spellEnd"/>
    </w:p>
    <w:p w14:paraId="40F3D1BF" w14:textId="1709A139" w:rsidR="0077589A" w:rsidRDefault="004A06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B74EA7">
        <w:rPr>
          <w:sz w:val="24"/>
          <w:szCs w:val="24"/>
        </w:rPr>
        <w:t xml:space="preserve"> = </w:t>
      </w:r>
      <w:proofErr w:type="spellStart"/>
      <w:r w:rsidR="003F7061">
        <w:rPr>
          <w:sz w:val="24"/>
          <w:szCs w:val="24"/>
        </w:rPr>
        <w:t>InSitu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VertCo</w:t>
      </w:r>
      <w:r w:rsidR="009B1A33">
        <w:rPr>
          <w:sz w:val="24"/>
          <w:szCs w:val="24"/>
        </w:rPr>
        <w:t>l</w:t>
      </w:r>
      <w:r w:rsidR="00730AF3">
        <w:rPr>
          <w:sz w:val="24"/>
          <w:szCs w:val="24"/>
        </w:rPr>
        <w:t>umn</w:t>
      </w:r>
      <w:proofErr w:type="spellEnd"/>
      <w:r w:rsidR="00B74EA7">
        <w:rPr>
          <w:sz w:val="24"/>
          <w:szCs w:val="24"/>
        </w:rPr>
        <w:t xml:space="preserve">, </w:t>
      </w:r>
      <w:proofErr w:type="spellStart"/>
      <w:r w:rsidR="00B74EA7">
        <w:rPr>
          <w:sz w:val="24"/>
          <w:szCs w:val="24"/>
        </w:rPr>
        <w:t>SlantCol</w:t>
      </w:r>
      <w:proofErr w:type="spellEnd"/>
      <w:r w:rsidR="00B74EA7">
        <w:rPr>
          <w:sz w:val="24"/>
          <w:szCs w:val="24"/>
        </w:rPr>
        <w:t xml:space="preserve">, Profile </w:t>
      </w:r>
    </w:p>
    <w:p w14:paraId="64C2761C" w14:textId="77777777" w:rsidR="00E06E53" w:rsidRDefault="00E06E53">
      <w:pPr>
        <w:rPr>
          <w:i/>
          <w:sz w:val="24"/>
          <w:szCs w:val="24"/>
        </w:rPr>
      </w:pPr>
    </w:p>
    <w:p w14:paraId="1339F554" w14:textId="2031AE74" w:rsidR="0077589A" w:rsidRDefault="00B74EA7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Example of an in-situ measurement of</w:t>
      </w:r>
      <w:r w:rsidR="005E5DE5">
        <w:rPr>
          <w:i/>
          <w:sz w:val="24"/>
          <w:szCs w:val="24"/>
        </w:rPr>
        <w:t xml:space="preserve"> static temperature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EF53A1">
        <w:rPr>
          <w:sz w:val="24"/>
          <w:szCs w:val="24"/>
        </w:rPr>
        <w:t>Met</w:t>
      </w:r>
      <w:r>
        <w:rPr>
          <w:sz w:val="24"/>
          <w:szCs w:val="24"/>
        </w:rPr>
        <w:t>_StaticTemperature_</w:t>
      </w:r>
      <w:r w:rsidR="003F7061">
        <w:rPr>
          <w:sz w:val="24"/>
          <w:szCs w:val="24"/>
        </w:rPr>
        <w:t>InSitu</w:t>
      </w:r>
      <w:r w:rsidR="0034055B">
        <w:rPr>
          <w:sz w:val="24"/>
          <w:szCs w:val="24"/>
        </w:rPr>
        <w:t>_None</w:t>
      </w:r>
      <w:proofErr w:type="spellEnd"/>
    </w:p>
    <w:p w14:paraId="3185533C" w14:textId="77777777" w:rsidR="0077589A" w:rsidRDefault="0077589A">
      <w:pPr>
        <w:rPr>
          <w:sz w:val="24"/>
          <w:szCs w:val="24"/>
        </w:rPr>
      </w:pPr>
    </w:p>
    <w:p w14:paraId="62D6F5B8" w14:textId="0A74283B" w:rsidR="0077589A" w:rsidRDefault="009F2B35">
      <w:pPr>
        <w:rPr>
          <w:sz w:val="24"/>
          <w:szCs w:val="24"/>
        </w:rPr>
      </w:pPr>
      <w:r>
        <w:rPr>
          <w:sz w:val="24"/>
          <w:szCs w:val="24"/>
        </w:rPr>
        <w:t>Table 4.5</w:t>
      </w:r>
      <w:r w:rsidR="00B74EA7">
        <w:rPr>
          <w:sz w:val="24"/>
          <w:szCs w:val="24"/>
        </w:rPr>
        <w:t>: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</w:t>
      </w:r>
      <w:r w:rsidR="0034055B"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Meteorological Measurements</w:t>
      </w:r>
    </w:p>
    <w:tbl>
      <w:tblPr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3"/>
        <w:gridCol w:w="5623"/>
        <w:gridCol w:w="354"/>
      </w:tblGrid>
      <w:tr w:rsidR="0077589A" w14:paraId="372F44CE" w14:textId="77777777" w:rsidTr="008B3FB1">
        <w:trPr>
          <w:gridAfter w:val="1"/>
          <w:wAfter w:w="354" w:type="dxa"/>
          <w:trHeight w:val="368"/>
          <w:tblHeader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D7446" w14:textId="77777777" w:rsidR="0077589A" w:rsidRPr="00720AC0" w:rsidRDefault="00B74EA7" w:rsidP="00D16569">
            <w:pPr>
              <w:rPr>
                <w:sz w:val="24"/>
                <w:szCs w:val="24"/>
              </w:rPr>
            </w:pPr>
            <w:proofErr w:type="spellStart"/>
            <w:r w:rsidRPr="00720AC0">
              <w:rPr>
                <w:b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298DE" w14:textId="77777777" w:rsidR="0077589A" w:rsidRPr="00720AC0" w:rsidRDefault="00B74EA7">
            <w:pPr>
              <w:rPr>
                <w:b/>
                <w:sz w:val="24"/>
                <w:szCs w:val="24"/>
              </w:rPr>
            </w:pPr>
            <w:r w:rsidRPr="00720AC0">
              <w:rPr>
                <w:b/>
                <w:sz w:val="24"/>
                <w:szCs w:val="24"/>
              </w:rPr>
              <w:t>Definition</w:t>
            </w:r>
          </w:p>
        </w:tc>
      </w:tr>
      <w:tr w:rsidR="0077589A" w14:paraId="0058A431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699B" w14:textId="77777777" w:rsidR="0077589A" w:rsidRDefault="00B74EA7">
            <w:proofErr w:type="spellStart"/>
            <w:r>
              <w:t>StaticPressure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31FD2" w14:textId="77777777" w:rsidR="0077589A" w:rsidRDefault="00B74EA7">
            <w:pPr>
              <w:widowControl w:val="0"/>
            </w:pPr>
            <w:r>
              <w:t>Ambient Atmospheric Pressure</w:t>
            </w:r>
          </w:p>
        </w:tc>
      </w:tr>
      <w:tr w:rsidR="0077589A" w14:paraId="1987F464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FAAAA" w14:textId="77777777" w:rsidR="0077589A" w:rsidRDefault="00B74EA7">
            <w:proofErr w:type="spellStart"/>
            <w:r>
              <w:t>StaticAirTemperature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324CE" w14:textId="77777777" w:rsidR="0077589A" w:rsidRDefault="00B74EA7">
            <w:pPr>
              <w:widowControl w:val="0"/>
            </w:pPr>
            <w:r>
              <w:t>Ambient air temperature</w:t>
            </w:r>
          </w:p>
        </w:tc>
      </w:tr>
      <w:tr w:rsidR="0077589A" w14:paraId="7E96D855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7560E" w14:textId="77777777" w:rsidR="0077589A" w:rsidRDefault="00B74EA7">
            <w:proofErr w:type="spellStart"/>
            <w:r>
              <w:t>PotentialTemperature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D13A2" w14:textId="77777777" w:rsidR="0077589A" w:rsidRDefault="00B74EA7">
            <w:pPr>
              <w:widowControl w:val="0"/>
            </w:pPr>
            <w:r>
              <w:t>Potential Temperature</w:t>
            </w:r>
          </w:p>
        </w:tc>
      </w:tr>
      <w:tr w:rsidR="0077589A" w14:paraId="4BA569BA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634B4" w14:textId="77777777" w:rsidR="0077589A" w:rsidRDefault="00B74EA7">
            <w:proofErr w:type="spellStart"/>
            <w:r>
              <w:t>DewPoint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0D919" w14:textId="77777777" w:rsidR="0077589A" w:rsidRDefault="00B74EA7">
            <w:pPr>
              <w:widowControl w:val="0"/>
            </w:pPr>
            <w:r>
              <w:t>Temperature to which Air Must be Cooled to Become Saturated with Respect to Liquid Water (or Frost)</w:t>
            </w:r>
          </w:p>
        </w:tc>
      </w:tr>
      <w:tr w:rsidR="0077589A" w14:paraId="7F1B35DA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5CFA7" w14:textId="77777777" w:rsidR="0077589A" w:rsidRDefault="00B74EA7">
            <w:r>
              <w:t>PartialPressureH2O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BED4B" w14:textId="77777777" w:rsidR="0077589A" w:rsidRDefault="00B74EA7">
            <w:pPr>
              <w:widowControl w:val="0"/>
            </w:pPr>
            <w:r>
              <w:t xml:space="preserve">Water Vapor Partial Pressure </w:t>
            </w:r>
          </w:p>
        </w:tc>
      </w:tr>
      <w:tr w:rsidR="0077589A" w14:paraId="375F5B84" w14:textId="77777777" w:rsidTr="008B3FB1">
        <w:trPr>
          <w:gridAfter w:val="1"/>
          <w:wAfter w:w="354" w:type="dxa"/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DE3B5" w14:textId="77777777" w:rsidR="0077589A" w:rsidRDefault="00B74EA7">
            <w:r>
              <w:t>H2OMRV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565CE" w14:textId="77777777" w:rsidR="0077589A" w:rsidRDefault="00B74EA7">
            <w:pPr>
              <w:widowControl w:val="0"/>
            </w:pPr>
            <w:r>
              <w:t>Volumetric Water Vapor Mixing Ratio</w:t>
            </w:r>
          </w:p>
        </w:tc>
      </w:tr>
      <w:tr w:rsidR="0077589A" w14:paraId="3BD93DA8" w14:textId="77777777" w:rsidTr="008B3FB1">
        <w:trPr>
          <w:gridAfter w:val="1"/>
          <w:wAfter w:w="354" w:type="dxa"/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69BF6" w14:textId="77777777" w:rsidR="0077589A" w:rsidRDefault="00B74EA7">
            <w:r>
              <w:t>H2OMR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A1160" w14:textId="32AAE12F" w:rsidR="0077589A" w:rsidRDefault="00B74EA7">
            <w:pPr>
              <w:widowControl w:val="0"/>
            </w:pPr>
            <w:r>
              <w:t xml:space="preserve">Mass </w:t>
            </w:r>
            <w:r w:rsidR="009D75BC">
              <w:t>r</w:t>
            </w:r>
            <w:r>
              <w:t>atio of water vapor to dry air mass</w:t>
            </w:r>
          </w:p>
        </w:tc>
      </w:tr>
      <w:tr w:rsidR="4B4031DB" w14:paraId="774D9121" w14:textId="77777777" w:rsidTr="008B3FB1">
        <w:trPr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F2F33" w14:textId="77777777" w:rsidR="4B4031DB" w:rsidRDefault="4B4031DB" w:rsidP="4B4031DB">
            <w:r>
              <w:t>VWP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270D8" w14:textId="77777777" w:rsidR="4B4031DB" w:rsidRDefault="4B4031DB">
            <w:r>
              <w:t>Vapor Water Path – column integrated water vapor content</w:t>
            </w:r>
          </w:p>
        </w:tc>
        <w:tc>
          <w:tcPr>
            <w:tcW w:w="354" w:type="dxa"/>
          </w:tcPr>
          <w:p w14:paraId="7E900CF2" w14:textId="77777777" w:rsidR="008D4AC0" w:rsidRDefault="008D4AC0">
            <w:pPr>
              <w:spacing w:line="240" w:lineRule="auto"/>
            </w:pPr>
          </w:p>
        </w:tc>
      </w:tr>
      <w:tr w:rsidR="0077589A" w14:paraId="0B2D6D79" w14:textId="77777777" w:rsidTr="008B3FB1">
        <w:trPr>
          <w:gridAfter w:val="1"/>
          <w:wAfter w:w="354" w:type="dxa"/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58A82" w14:textId="77777777" w:rsidR="0077589A" w:rsidRDefault="00B74EA7">
            <w:proofErr w:type="spellStart"/>
            <w:r>
              <w:t>SpecificHumidity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F903E" w14:textId="77777777" w:rsidR="0077589A" w:rsidRDefault="00B74EA7">
            <w:pPr>
              <w:widowControl w:val="0"/>
            </w:pPr>
            <w:r>
              <w:t>Ratio of the mass of water vapor to the total mass of air (ambient air)</w:t>
            </w:r>
          </w:p>
        </w:tc>
      </w:tr>
      <w:tr w:rsidR="0077589A" w14:paraId="263356C4" w14:textId="77777777" w:rsidTr="008B3FB1">
        <w:trPr>
          <w:gridAfter w:val="1"/>
          <w:wAfter w:w="354" w:type="dxa"/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D715A" w14:textId="77777777" w:rsidR="0077589A" w:rsidRDefault="00B74EA7">
            <w:proofErr w:type="spellStart"/>
            <w:r>
              <w:t>VaporDensity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84F4" w14:textId="77777777" w:rsidR="0077589A" w:rsidRDefault="00B74EA7">
            <w:pPr>
              <w:widowControl w:val="0"/>
            </w:pPr>
            <w:r>
              <w:t>Absolute Humidity: Ratio of the mass of water vapor present to the volume occupied by ambient air</w:t>
            </w:r>
          </w:p>
        </w:tc>
      </w:tr>
      <w:tr w:rsidR="0077589A" w14:paraId="06AAE71F" w14:textId="77777777" w:rsidTr="008B3FB1">
        <w:trPr>
          <w:gridAfter w:val="1"/>
          <w:wAfter w:w="354" w:type="dxa"/>
          <w:trHeight w:val="38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453AE" w14:textId="77777777" w:rsidR="0077589A" w:rsidRDefault="00B74EA7">
            <w:proofErr w:type="spellStart"/>
            <w:r>
              <w:t>RelativeHumidityIce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AEFB6" w14:textId="77777777" w:rsidR="0077589A" w:rsidRDefault="00B74EA7">
            <w:pPr>
              <w:widowControl w:val="0"/>
            </w:pPr>
            <w:r>
              <w:t>Relative Humidity over Ice</w:t>
            </w:r>
          </w:p>
        </w:tc>
      </w:tr>
      <w:tr w:rsidR="0077589A" w14:paraId="3828E259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1471B" w14:textId="77777777" w:rsidR="0077589A" w:rsidRDefault="00B74EA7">
            <w:proofErr w:type="spellStart"/>
            <w:r>
              <w:t>RelativeHumidityWater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1D583" w14:textId="77777777" w:rsidR="0077589A" w:rsidRDefault="00B74EA7">
            <w:pPr>
              <w:widowControl w:val="0"/>
            </w:pPr>
            <w:r>
              <w:t>Relative Humidity over Water</w:t>
            </w:r>
          </w:p>
        </w:tc>
      </w:tr>
      <w:tr w:rsidR="0077589A" w14:paraId="366639C5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04F6B" w14:textId="77777777" w:rsidR="0077589A" w:rsidRDefault="00B74EA7">
            <w:r>
              <w:t>SatVaporPressureH2OIce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3829B" w14:textId="77777777" w:rsidR="0077589A" w:rsidRDefault="00B74EA7">
            <w:pPr>
              <w:widowControl w:val="0"/>
            </w:pPr>
            <w:r>
              <w:t>Saturation Vapor Pressure over Ice</w:t>
            </w:r>
          </w:p>
        </w:tc>
      </w:tr>
      <w:tr w:rsidR="0077589A" w14:paraId="03773B32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2FCA8" w14:textId="77777777" w:rsidR="0077589A" w:rsidRDefault="00B74EA7">
            <w:r>
              <w:t>SatVaporPressureH2OWater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37472" w14:textId="77777777" w:rsidR="0077589A" w:rsidRDefault="00B74EA7">
            <w:pPr>
              <w:widowControl w:val="0"/>
            </w:pPr>
            <w:r>
              <w:t>Saturation Vapor Pressure over liquid Water</w:t>
            </w:r>
          </w:p>
        </w:tc>
      </w:tr>
      <w:tr w:rsidR="0077589A" w14:paraId="37015FF2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6915C" w14:textId="77777777" w:rsidR="0077589A" w:rsidRDefault="00B74EA7">
            <w:proofErr w:type="spellStart"/>
            <w:r>
              <w:t>SufaceTemperature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31FA2" w14:textId="77777777" w:rsidR="0077589A" w:rsidRDefault="00B74EA7">
            <w:pPr>
              <w:widowControl w:val="0"/>
            </w:pPr>
            <w:r>
              <w:t>IR measurement of temperature of large-area of subjects, e.g., Sea or other large water surface, cloud, or terrain</w:t>
            </w:r>
          </w:p>
        </w:tc>
      </w:tr>
      <w:tr w:rsidR="0077589A" w14:paraId="5111CBEB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A9570" w14:textId="77777777" w:rsidR="0077589A" w:rsidRDefault="00B74EA7">
            <w:proofErr w:type="spellStart"/>
            <w:r>
              <w:t>UWindSpeed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D150" w14:textId="77777777" w:rsidR="0077589A" w:rsidRDefault="00B74EA7">
            <w:pPr>
              <w:widowControl w:val="0"/>
            </w:pPr>
            <w:r>
              <w:t>E-W Horizontal Wind Speed</w:t>
            </w:r>
          </w:p>
        </w:tc>
      </w:tr>
      <w:tr w:rsidR="0077589A" w14:paraId="78DD0CCE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8D8C1" w14:textId="77777777" w:rsidR="0077589A" w:rsidRDefault="00B74EA7">
            <w:proofErr w:type="spellStart"/>
            <w:r>
              <w:t>VWindSpeed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02A8B" w14:textId="77777777" w:rsidR="0077589A" w:rsidRDefault="00B74EA7">
            <w:pPr>
              <w:widowControl w:val="0"/>
            </w:pPr>
            <w:r>
              <w:t>N-S Horizontal Wind Speed</w:t>
            </w:r>
          </w:p>
        </w:tc>
      </w:tr>
      <w:tr w:rsidR="0077589A" w14:paraId="526FEA12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133C5" w14:textId="77777777" w:rsidR="0077589A" w:rsidRDefault="00B74EA7">
            <w:proofErr w:type="spellStart"/>
            <w:r>
              <w:t>WWindSpeed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BED01" w14:textId="77777777" w:rsidR="0077589A" w:rsidRDefault="00B74EA7">
            <w:pPr>
              <w:widowControl w:val="0"/>
            </w:pPr>
            <w:r>
              <w:t>Vertical Wind Speed</w:t>
            </w:r>
          </w:p>
        </w:tc>
      </w:tr>
      <w:tr w:rsidR="0077589A" w14:paraId="21694A14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3A2E9" w14:textId="77777777" w:rsidR="0077589A" w:rsidRDefault="00B74EA7">
            <w:proofErr w:type="spellStart"/>
            <w:r>
              <w:t>UstdWindSpeed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D8D7A" w14:textId="77777777" w:rsidR="0077589A" w:rsidRDefault="00B74EA7">
            <w:pPr>
              <w:widowControl w:val="0"/>
            </w:pPr>
            <w:r>
              <w:t>Standard deviation of E-W Horizontal Wind Speed</w:t>
            </w:r>
          </w:p>
        </w:tc>
      </w:tr>
      <w:tr w:rsidR="0077589A" w14:paraId="6B479D2B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BA30D" w14:textId="77777777" w:rsidR="0077589A" w:rsidRDefault="00B74EA7">
            <w:proofErr w:type="spellStart"/>
            <w:r>
              <w:t>VstdWindSpeed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B15FE" w14:textId="77777777" w:rsidR="0077589A" w:rsidRDefault="00B74EA7">
            <w:pPr>
              <w:widowControl w:val="0"/>
            </w:pPr>
            <w:r>
              <w:t>Standard deviation of N-S Horizontal Wind Speed</w:t>
            </w:r>
          </w:p>
        </w:tc>
      </w:tr>
      <w:tr w:rsidR="0077589A" w14:paraId="7302FBE7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56A0A" w14:textId="77777777" w:rsidR="0077589A" w:rsidRDefault="00B74EA7">
            <w:proofErr w:type="spellStart"/>
            <w:r>
              <w:t>WstdWindSpeed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1DF5F" w14:textId="77777777" w:rsidR="0077589A" w:rsidRDefault="00B74EA7">
            <w:pPr>
              <w:widowControl w:val="0"/>
            </w:pPr>
            <w:r>
              <w:t>Standard deviation of Vertical Wind Speed</w:t>
            </w:r>
          </w:p>
        </w:tc>
      </w:tr>
      <w:tr w:rsidR="0077589A" w14:paraId="0E14CA8B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6B631" w14:textId="77777777" w:rsidR="0077589A" w:rsidRDefault="00B74EA7">
            <w:proofErr w:type="spellStart"/>
            <w:r>
              <w:lastRenderedPageBreak/>
              <w:t>WindSpeed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85795" w14:textId="77777777" w:rsidR="0077589A" w:rsidRDefault="00B74EA7">
            <w:pPr>
              <w:widowControl w:val="0"/>
            </w:pPr>
            <w:r>
              <w:t>Scalar Wind Speed</w:t>
            </w:r>
          </w:p>
        </w:tc>
      </w:tr>
      <w:tr w:rsidR="0077589A" w14:paraId="63417CB3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010D" w14:textId="77777777" w:rsidR="0077589A" w:rsidRDefault="00B74EA7">
            <w:proofErr w:type="spellStart"/>
            <w:r>
              <w:t>WindDirection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41F4D" w14:textId="77777777" w:rsidR="0077589A" w:rsidRDefault="00B74EA7">
            <w:pPr>
              <w:widowControl w:val="0"/>
            </w:pPr>
            <w:r>
              <w:t>Wind Direction, positive North</w:t>
            </w:r>
          </w:p>
        </w:tc>
      </w:tr>
      <w:tr w:rsidR="0077589A" w14:paraId="10AFEBB6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9D3EA" w14:textId="77777777" w:rsidR="0077589A" w:rsidRDefault="00B74EA7">
            <w:proofErr w:type="spellStart"/>
            <w:r>
              <w:t>SolarAzimuthAngle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39FA3" w14:textId="77777777" w:rsidR="0077589A" w:rsidRDefault="00B74EA7">
            <w:pPr>
              <w:widowControl w:val="0"/>
            </w:pPr>
            <w:r>
              <w:t>Solar Azimuth Angle</w:t>
            </w:r>
          </w:p>
        </w:tc>
      </w:tr>
      <w:tr w:rsidR="0077589A" w14:paraId="6B477BC0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26122" w14:textId="77777777" w:rsidR="0077589A" w:rsidRDefault="00B74EA7">
            <w:proofErr w:type="spellStart"/>
            <w:r>
              <w:t>SolarZenithAngle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54226" w14:textId="77777777" w:rsidR="0077589A" w:rsidRDefault="00B74EA7">
            <w:pPr>
              <w:widowControl w:val="0"/>
            </w:pPr>
            <w:r>
              <w:t>Solar Zenith Angle</w:t>
            </w:r>
          </w:p>
        </w:tc>
      </w:tr>
      <w:tr w:rsidR="00523B7E" w14:paraId="7EA724CC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36DB0" w14:textId="77777777" w:rsidR="00523B7E" w:rsidRDefault="00523B7E" w:rsidP="00523B7E">
            <w:proofErr w:type="spellStart"/>
            <w:r>
              <w:t>Ustar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3B301" w14:textId="3A180A5F" w:rsidR="00523B7E" w:rsidRDefault="00523B7E" w:rsidP="00523B7E">
            <w:pPr>
              <w:widowControl w:val="0"/>
            </w:pPr>
            <w:r>
              <w:t>Friction Velocity</w:t>
            </w:r>
          </w:p>
        </w:tc>
      </w:tr>
      <w:tr w:rsidR="00523B7E" w14:paraId="203C7370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B94A0" w14:textId="77777777" w:rsidR="00523B7E" w:rsidRDefault="00523B7E" w:rsidP="00523B7E">
            <w:proofErr w:type="spellStart"/>
            <w:r>
              <w:t>Wstar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BB55" w14:textId="23F4C55D" w:rsidR="00523B7E" w:rsidRDefault="00523B7E" w:rsidP="00523B7E">
            <w:pPr>
              <w:widowControl w:val="0"/>
            </w:pPr>
            <w:r>
              <w:t>Convective Velocity Scale</w:t>
            </w:r>
          </w:p>
        </w:tc>
      </w:tr>
      <w:tr w:rsidR="00523B7E" w14:paraId="71BF26B7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55512" w14:textId="77777777" w:rsidR="00523B7E" w:rsidRDefault="00523B7E" w:rsidP="00523B7E">
            <w:r>
              <w:t>TEDR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D7506" w14:textId="77777777" w:rsidR="00523B7E" w:rsidRDefault="00523B7E" w:rsidP="00523B7E">
            <w:pPr>
              <w:widowControl w:val="0"/>
            </w:pPr>
            <w:r>
              <w:t>Turbulent Dissipation Rate</w:t>
            </w:r>
          </w:p>
        </w:tc>
      </w:tr>
      <w:tr w:rsidR="00523B7E" w14:paraId="47355166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D3BE2" w14:textId="77777777" w:rsidR="00523B7E" w:rsidRDefault="00523B7E" w:rsidP="00523B7E">
            <w:r>
              <w:t>REYN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F1B41" w14:textId="77777777" w:rsidR="00523B7E" w:rsidRDefault="00523B7E" w:rsidP="00523B7E">
            <w:pPr>
              <w:widowControl w:val="0"/>
            </w:pPr>
            <w:r>
              <w:t>Reynolds Number</w:t>
            </w:r>
          </w:p>
        </w:tc>
      </w:tr>
      <w:tr w:rsidR="00523B7E" w14:paraId="351AD2E4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08627" w14:textId="77777777" w:rsidR="00523B7E" w:rsidRDefault="00523B7E" w:rsidP="00523B7E">
            <w:r>
              <w:t>LHF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766AD" w14:textId="77777777" w:rsidR="00523B7E" w:rsidRDefault="00523B7E" w:rsidP="00523B7E">
            <w:pPr>
              <w:widowControl w:val="0"/>
            </w:pPr>
            <w:r>
              <w:t>Latent Heat Flux</w:t>
            </w:r>
          </w:p>
        </w:tc>
      </w:tr>
      <w:tr w:rsidR="00523B7E" w14:paraId="13C55E2D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938B6" w14:textId="77777777" w:rsidR="00523B7E" w:rsidRDefault="00523B7E" w:rsidP="00523B7E">
            <w:proofErr w:type="spellStart"/>
            <w:r>
              <w:t>Lobukhov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18DB0" w14:textId="77777777" w:rsidR="00523B7E" w:rsidRDefault="00523B7E" w:rsidP="00523B7E">
            <w:pPr>
              <w:widowControl w:val="0"/>
            </w:pPr>
            <w:proofErr w:type="spellStart"/>
            <w:r>
              <w:t>Obukhov</w:t>
            </w:r>
            <w:proofErr w:type="spellEnd"/>
            <w:r>
              <w:t xml:space="preserve"> length</w:t>
            </w:r>
          </w:p>
        </w:tc>
      </w:tr>
      <w:tr w:rsidR="00523B7E" w14:paraId="5DBEC9B9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A9188" w14:textId="77777777" w:rsidR="00523B7E" w:rsidRDefault="00523B7E" w:rsidP="00523B7E">
            <w:proofErr w:type="spellStart"/>
            <w:r>
              <w:t>BoundaryLayerHeight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DD630" w14:textId="77777777" w:rsidR="00523B7E" w:rsidRDefault="00523B7E" w:rsidP="00523B7E">
            <w:pPr>
              <w:widowControl w:val="0"/>
            </w:pPr>
            <w:r>
              <w:t>Height of planetary boundary layer defined by constant potential temperature</w:t>
            </w:r>
          </w:p>
        </w:tc>
      </w:tr>
      <w:tr w:rsidR="00523B7E" w14:paraId="05758348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DB9B0" w14:textId="77777777" w:rsidR="00523B7E" w:rsidRDefault="00523B7E" w:rsidP="00523B7E">
            <w:proofErr w:type="spellStart"/>
            <w:r>
              <w:t>BufferLayerHeight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97BF6" w14:textId="77777777" w:rsidR="00523B7E" w:rsidRDefault="00523B7E" w:rsidP="00523B7E">
            <w:pPr>
              <w:widowControl w:val="0"/>
            </w:pPr>
            <w:r>
              <w:t>Height of Buffer Layer typically marked by a distinct temperature inversion</w:t>
            </w:r>
          </w:p>
        </w:tc>
      </w:tr>
      <w:tr w:rsidR="00781E08" w14:paraId="0E232290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C6E21" w14:textId="5E58DC19" w:rsidR="00781E08" w:rsidRDefault="00781E08" w:rsidP="00523B7E">
            <w:r>
              <w:t>Insolation</w:t>
            </w:r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9B935" w14:textId="261B0725" w:rsidR="00781E08" w:rsidRDefault="004443DE" w:rsidP="00523B7E">
            <w:pPr>
              <w:widowControl w:val="0"/>
            </w:pPr>
            <w:r>
              <w:t>Amount of solar radiation reaching the Earth’s surface</w:t>
            </w:r>
          </w:p>
        </w:tc>
      </w:tr>
      <w:tr w:rsidR="00173736" w14:paraId="41E8B707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7322A" w14:textId="0075EE53" w:rsidR="00173736" w:rsidRPr="00A8455E" w:rsidRDefault="00BF6643" w:rsidP="00523B7E">
            <w:proofErr w:type="spellStart"/>
            <w:r w:rsidRPr="00A8455E">
              <w:t>RainAccumulation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C6919" w14:textId="1E632439" w:rsidR="00173736" w:rsidRPr="00A8455E" w:rsidRDefault="00795465" w:rsidP="00523B7E">
            <w:pPr>
              <w:widowControl w:val="0"/>
            </w:pPr>
            <w:r w:rsidRPr="00A8455E">
              <w:t xml:space="preserve">The </w:t>
            </w:r>
            <w:r w:rsidR="00B8149E" w:rsidRPr="00A8455E">
              <w:t xml:space="preserve">cumulative </w:t>
            </w:r>
            <w:r w:rsidRPr="00A8455E">
              <w:t xml:space="preserve">amount of rain over a </w:t>
            </w:r>
            <w:r w:rsidR="00B8149E" w:rsidRPr="00A8455E">
              <w:t>defined</w:t>
            </w:r>
            <w:r w:rsidRPr="00A8455E">
              <w:t xml:space="preserve"> period of time</w:t>
            </w:r>
          </w:p>
        </w:tc>
      </w:tr>
      <w:tr w:rsidR="00BF6643" w14:paraId="2DF5C079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933FA" w14:textId="7DE7B635" w:rsidR="00BF6643" w:rsidRPr="00795465" w:rsidRDefault="00BF6643" w:rsidP="00523B7E">
            <w:proofErr w:type="spellStart"/>
            <w:r w:rsidRPr="00795465">
              <w:t>RainDuration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BB259" w14:textId="4BEC6144" w:rsidR="00BF6643" w:rsidRPr="00795465" w:rsidRDefault="00FB3D8E" w:rsidP="00523B7E">
            <w:pPr>
              <w:widowControl w:val="0"/>
            </w:pPr>
            <w:r w:rsidRPr="00795465">
              <w:t>The period of time in which continuous rainfall is observed</w:t>
            </w:r>
          </w:p>
        </w:tc>
      </w:tr>
      <w:tr w:rsidR="00BF6643" w14:paraId="6B139AD4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168E9" w14:textId="016BE06E" w:rsidR="00BF6643" w:rsidRPr="00A8455E" w:rsidRDefault="00BF6643" w:rsidP="00523B7E">
            <w:proofErr w:type="spellStart"/>
            <w:r w:rsidRPr="00A8455E">
              <w:t>Rai</w:t>
            </w:r>
            <w:r w:rsidR="008A77CA" w:rsidRPr="00A8455E">
              <w:t>nRate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2910E" w14:textId="142D1D42" w:rsidR="00BF6643" w:rsidRPr="00A8455E" w:rsidRDefault="00C13366" w:rsidP="00523B7E">
            <w:pPr>
              <w:widowControl w:val="0"/>
            </w:pPr>
            <w:r w:rsidRPr="00A8455E">
              <w:t xml:space="preserve">The </w:t>
            </w:r>
            <w:r w:rsidR="00B8149E" w:rsidRPr="00A8455E">
              <w:t>intensity of rain over a specified interval of time</w:t>
            </w:r>
          </w:p>
        </w:tc>
      </w:tr>
      <w:tr w:rsidR="00BF6643" w14:paraId="137DEA2F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7F52F" w14:textId="60A93285" w:rsidR="00BF6643" w:rsidRPr="00A8455E" w:rsidRDefault="00BF6643" w:rsidP="00523B7E">
            <w:pPr>
              <w:rPr>
                <w:highlight w:val="yellow"/>
              </w:rPr>
            </w:pPr>
            <w:proofErr w:type="spellStart"/>
            <w:r w:rsidRPr="00A8455E">
              <w:t>HailAccumulation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5D8E0" w14:textId="21F4E809" w:rsidR="00BF6643" w:rsidRPr="00A8455E" w:rsidRDefault="00A8455E" w:rsidP="00523B7E">
            <w:pPr>
              <w:widowControl w:val="0"/>
              <w:rPr>
                <w:highlight w:val="yellow"/>
              </w:rPr>
            </w:pPr>
            <w:r w:rsidRPr="00CB3FD4">
              <w:t xml:space="preserve">The cumulative amount of </w:t>
            </w:r>
            <w:r>
              <w:t>hail</w:t>
            </w:r>
            <w:r w:rsidRPr="00CB3FD4">
              <w:t xml:space="preserve"> over a defined period of time</w:t>
            </w:r>
          </w:p>
        </w:tc>
      </w:tr>
      <w:tr w:rsidR="00BF6643" w14:paraId="2CA2FD76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76978" w14:textId="776DD40D" w:rsidR="00BF6643" w:rsidRPr="00795465" w:rsidRDefault="00BF6643" w:rsidP="00523B7E">
            <w:proofErr w:type="spellStart"/>
            <w:r w:rsidRPr="00795465">
              <w:t>HailDuration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5FF61" w14:textId="271228F1" w:rsidR="00BF6643" w:rsidRPr="00795465" w:rsidRDefault="00CF31B9" w:rsidP="00523B7E">
            <w:pPr>
              <w:widowControl w:val="0"/>
            </w:pPr>
            <w:r w:rsidRPr="00795465">
              <w:t>The period of time in which continuous ha</w:t>
            </w:r>
            <w:r w:rsidR="0036074E" w:rsidRPr="00795465">
              <w:t>i</w:t>
            </w:r>
            <w:r w:rsidRPr="00795465">
              <w:t>l is observed</w:t>
            </w:r>
          </w:p>
        </w:tc>
      </w:tr>
      <w:tr w:rsidR="00BF6643" w14:paraId="18673748" w14:textId="77777777" w:rsidTr="008B3FB1">
        <w:trPr>
          <w:gridAfter w:val="1"/>
          <w:wAfter w:w="354" w:type="dxa"/>
          <w:trHeight w:val="340"/>
        </w:trPr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FF2AD" w14:textId="23C33071" w:rsidR="00BF6643" w:rsidRPr="00A8455E" w:rsidRDefault="00BF6643" w:rsidP="00523B7E">
            <w:proofErr w:type="spellStart"/>
            <w:r w:rsidRPr="00A8455E">
              <w:t>Hail</w:t>
            </w:r>
            <w:r w:rsidR="00B843CD" w:rsidRPr="00A8455E">
              <w:t>Rate</w:t>
            </w:r>
            <w:proofErr w:type="spellEnd"/>
          </w:p>
        </w:tc>
        <w:tc>
          <w:tcPr>
            <w:tcW w:w="5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D9197" w14:textId="25683B42" w:rsidR="00BF6643" w:rsidRPr="00A8455E" w:rsidRDefault="00CF31B9" w:rsidP="00523B7E">
            <w:pPr>
              <w:widowControl w:val="0"/>
            </w:pPr>
            <w:r w:rsidRPr="00A8455E">
              <w:t xml:space="preserve">The </w:t>
            </w:r>
            <w:r w:rsidR="00795465" w:rsidRPr="00A8455E">
              <w:t>intensity</w:t>
            </w:r>
            <w:r w:rsidR="00795465" w:rsidRPr="00A8455E">
              <w:t xml:space="preserve"> </w:t>
            </w:r>
            <w:r w:rsidRPr="00A8455E">
              <w:t xml:space="preserve">of hail over a specified </w:t>
            </w:r>
            <w:r w:rsidR="00795465" w:rsidRPr="00A8455E">
              <w:t>interval</w:t>
            </w:r>
            <w:r w:rsidR="00795465" w:rsidRPr="00A8455E">
              <w:t xml:space="preserve"> </w:t>
            </w:r>
            <w:r w:rsidRPr="00A8455E">
              <w:t>of time</w:t>
            </w:r>
          </w:p>
        </w:tc>
      </w:tr>
    </w:tbl>
    <w:p w14:paraId="38BD4AF0" w14:textId="77777777" w:rsidR="0077589A" w:rsidRDefault="00B74EA7">
      <w:pPr>
        <w:pStyle w:val="Heading2"/>
      </w:pPr>
      <w:r>
        <w:t xml:space="preserve">4.6 Platform Navigation and Attitude Standard Names: </w:t>
      </w:r>
    </w:p>
    <w:p w14:paraId="50F09B33" w14:textId="081E45AF" w:rsidR="0077589A" w:rsidRPr="004A06FD" w:rsidRDefault="4B4031DB">
      <w:pPr>
        <w:rPr>
          <w:sz w:val="24"/>
          <w:szCs w:val="24"/>
        </w:rPr>
      </w:pPr>
      <w:r w:rsidRPr="4B4031DB">
        <w:rPr>
          <w:sz w:val="24"/>
          <w:szCs w:val="24"/>
        </w:rPr>
        <w:t xml:space="preserve">This group of standard names </w:t>
      </w:r>
      <w:r w:rsidRPr="008D4AC0">
        <w:rPr>
          <w:sz w:val="24"/>
          <w:szCs w:val="24"/>
        </w:rPr>
        <w:t>is</w:t>
      </w:r>
      <w:r w:rsidRPr="4B4031DB">
        <w:rPr>
          <w:color w:val="FF0000"/>
          <w:sz w:val="24"/>
          <w:szCs w:val="24"/>
        </w:rPr>
        <w:t xml:space="preserve"> </w:t>
      </w:r>
      <w:r w:rsidRPr="4B4031DB">
        <w:rPr>
          <w:sz w:val="24"/>
          <w:szCs w:val="24"/>
        </w:rPr>
        <w:t>for variables describing measurement platform (e.g., aircraft, ship, and motor vehicles) location and attitude (if applicable) as a function of sampling time.</w:t>
      </w:r>
      <w:r w:rsidR="002726DE">
        <w:rPr>
          <w:sz w:val="24"/>
          <w:szCs w:val="24"/>
        </w:rPr>
        <w:t xml:space="preserve"> </w:t>
      </w:r>
      <w:r w:rsidRPr="4B4031DB">
        <w:rPr>
          <w:sz w:val="24"/>
          <w:szCs w:val="24"/>
        </w:rPr>
        <w:t xml:space="preserve">The value of </w:t>
      </w:r>
      <w:proofErr w:type="spellStart"/>
      <w:r w:rsidRPr="4B4031DB">
        <w:rPr>
          <w:sz w:val="24"/>
          <w:szCs w:val="24"/>
        </w:rPr>
        <w:t>MeasurementCategory</w:t>
      </w:r>
      <w:proofErr w:type="spellEnd"/>
      <w:r w:rsidRPr="4B4031DB">
        <w:rPr>
          <w:sz w:val="24"/>
          <w:szCs w:val="24"/>
        </w:rPr>
        <w:t xml:space="preserve"> for this group is “Platform”.</w:t>
      </w:r>
      <w:r w:rsidR="002726DE">
        <w:rPr>
          <w:sz w:val="24"/>
          <w:szCs w:val="24"/>
        </w:rPr>
        <w:t xml:space="preserve"> </w:t>
      </w:r>
      <w:proofErr w:type="spellStart"/>
      <w:r w:rsidRPr="4B4031DB">
        <w:rPr>
          <w:sz w:val="24"/>
          <w:szCs w:val="24"/>
        </w:rPr>
        <w:t>CoreNames</w:t>
      </w:r>
      <w:proofErr w:type="spellEnd"/>
      <w:r w:rsidRPr="4B4031DB">
        <w:rPr>
          <w:sz w:val="24"/>
          <w:szCs w:val="24"/>
        </w:rPr>
        <w:t xml:space="preserve"> for navigation variables are listed in Table 4.6.</w:t>
      </w:r>
      <w:r w:rsidR="002726DE">
        <w:rPr>
          <w:sz w:val="24"/>
          <w:szCs w:val="24"/>
        </w:rPr>
        <w:t xml:space="preserve"> </w:t>
      </w:r>
      <w:r w:rsidRPr="4B4031DB">
        <w:rPr>
          <w:sz w:val="24"/>
          <w:szCs w:val="24"/>
        </w:rPr>
        <w:t>There is no need for further description</w:t>
      </w:r>
      <w:r w:rsidR="00642D4E">
        <w:rPr>
          <w:sz w:val="24"/>
          <w:szCs w:val="24"/>
        </w:rPr>
        <w:t xml:space="preserve"> (</w:t>
      </w:r>
      <w:r w:rsidRPr="4B4031DB">
        <w:rPr>
          <w:sz w:val="24"/>
          <w:szCs w:val="24"/>
        </w:rPr>
        <w:t>i.e.</w:t>
      </w:r>
      <w:r w:rsidR="00E06E53">
        <w:rPr>
          <w:sz w:val="24"/>
          <w:szCs w:val="24"/>
        </w:rPr>
        <w:t>,</w:t>
      </w:r>
      <w:r w:rsidRPr="4B4031DB">
        <w:rPr>
          <w:sz w:val="24"/>
          <w:szCs w:val="24"/>
        </w:rPr>
        <w:t xml:space="preserve"> </w:t>
      </w:r>
      <w:proofErr w:type="spellStart"/>
      <w:r w:rsidRPr="4B4031DB">
        <w:rPr>
          <w:sz w:val="24"/>
          <w:szCs w:val="24"/>
        </w:rPr>
        <w:t>DescriptiveAttribute</w:t>
      </w:r>
      <w:r w:rsidR="00B72622">
        <w:rPr>
          <w:sz w:val="24"/>
          <w:szCs w:val="24"/>
        </w:rPr>
        <w:t>s</w:t>
      </w:r>
      <w:proofErr w:type="spellEnd"/>
      <w:r w:rsidRPr="4B4031DB">
        <w:rPr>
          <w:sz w:val="24"/>
          <w:szCs w:val="24"/>
        </w:rPr>
        <w:t xml:space="preserve"> </w:t>
      </w:r>
      <w:r w:rsidR="00642D4E">
        <w:rPr>
          <w:sz w:val="24"/>
          <w:szCs w:val="24"/>
        </w:rPr>
        <w:t xml:space="preserve">always </w:t>
      </w:r>
      <w:r w:rsidRPr="4B4031DB">
        <w:rPr>
          <w:sz w:val="24"/>
          <w:szCs w:val="24"/>
        </w:rPr>
        <w:t>has the value of “None</w:t>
      </w:r>
      <w:r w:rsidR="00642D4E" w:rsidRPr="4B4031DB">
        <w:rPr>
          <w:sz w:val="24"/>
          <w:szCs w:val="24"/>
        </w:rPr>
        <w:t>”</w:t>
      </w:r>
      <w:r w:rsidR="00642D4E">
        <w:rPr>
          <w:sz w:val="24"/>
          <w:szCs w:val="24"/>
        </w:rPr>
        <w:t>), and t</w:t>
      </w:r>
      <w:r w:rsidRPr="004A06FD">
        <w:rPr>
          <w:sz w:val="24"/>
          <w:szCs w:val="24"/>
        </w:rPr>
        <w:t xml:space="preserve">he 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 w:rsidRPr="4B4031DB">
        <w:rPr>
          <w:sz w:val="24"/>
          <w:szCs w:val="24"/>
        </w:rPr>
        <w:t xml:space="preserve"> is </w:t>
      </w:r>
      <w:r w:rsidR="00642D4E">
        <w:rPr>
          <w:sz w:val="24"/>
          <w:szCs w:val="24"/>
        </w:rPr>
        <w:t xml:space="preserve">always </w:t>
      </w:r>
      <w:r w:rsidRPr="4B4031DB">
        <w:rPr>
          <w:sz w:val="24"/>
          <w:szCs w:val="24"/>
        </w:rPr>
        <w:t>“</w:t>
      </w:r>
      <w:proofErr w:type="spellStart"/>
      <w:r w:rsidR="00FC5218">
        <w:rPr>
          <w:sz w:val="24"/>
          <w:szCs w:val="24"/>
        </w:rPr>
        <w:t>I</w:t>
      </w:r>
      <w:r w:rsidR="00FC5218" w:rsidRPr="4B4031DB">
        <w:rPr>
          <w:sz w:val="24"/>
          <w:szCs w:val="24"/>
        </w:rPr>
        <w:t>n</w:t>
      </w:r>
      <w:r w:rsidR="00FC5218">
        <w:rPr>
          <w:sz w:val="24"/>
          <w:szCs w:val="24"/>
        </w:rPr>
        <w:t>S</w:t>
      </w:r>
      <w:r w:rsidR="00FC5218" w:rsidRPr="4B4031DB">
        <w:rPr>
          <w:sz w:val="24"/>
          <w:szCs w:val="24"/>
        </w:rPr>
        <w:t>itu</w:t>
      </w:r>
      <w:proofErr w:type="spellEnd"/>
      <w:r w:rsidRPr="4B4031DB">
        <w:rPr>
          <w:sz w:val="24"/>
          <w:szCs w:val="24"/>
        </w:rPr>
        <w:t>”.</w:t>
      </w:r>
    </w:p>
    <w:p w14:paraId="397ECE57" w14:textId="77777777" w:rsidR="0077589A" w:rsidRPr="00E6165E" w:rsidRDefault="0077589A" w:rsidP="4B4031DB">
      <w:pPr>
        <w:rPr>
          <w:sz w:val="24"/>
          <w:szCs w:val="24"/>
        </w:rPr>
      </w:pPr>
    </w:p>
    <w:p w14:paraId="50BEBF23" w14:textId="77777777" w:rsidR="0077589A" w:rsidRDefault="4B4031DB" w:rsidP="4B4031DB">
      <w:pPr>
        <w:rPr>
          <w:b/>
          <w:bCs/>
          <w:i/>
          <w:iCs/>
          <w:sz w:val="24"/>
          <w:szCs w:val="24"/>
        </w:rPr>
      </w:pPr>
      <w:r w:rsidRPr="4B4031DB">
        <w:rPr>
          <w:b/>
          <w:bCs/>
          <w:i/>
          <w:iCs/>
          <w:sz w:val="24"/>
          <w:szCs w:val="24"/>
        </w:rPr>
        <w:t>Platform Navigation:</w:t>
      </w:r>
    </w:p>
    <w:p w14:paraId="40B79242" w14:textId="77777777" w:rsidR="0077589A" w:rsidRDefault="6D97E077" w:rsidP="6D97E077">
      <w:pPr>
        <w:rPr>
          <w:sz w:val="24"/>
          <w:szCs w:val="24"/>
        </w:rPr>
      </w:pPr>
      <w:proofErr w:type="spellStart"/>
      <w:r w:rsidRPr="6D97E077">
        <w:rPr>
          <w:sz w:val="24"/>
          <w:szCs w:val="24"/>
        </w:rPr>
        <w:t>Platform_CoreName_</w:t>
      </w:r>
      <w:r w:rsidR="004A06FD">
        <w:rPr>
          <w:sz w:val="24"/>
          <w:szCs w:val="24"/>
        </w:rPr>
        <w:t>MeasurementMode</w:t>
      </w:r>
      <w:r w:rsidRPr="6D97E077">
        <w:rPr>
          <w:sz w:val="24"/>
          <w:szCs w:val="24"/>
        </w:rPr>
        <w:t>_None</w:t>
      </w:r>
      <w:proofErr w:type="spellEnd"/>
    </w:p>
    <w:p w14:paraId="5D72C112" w14:textId="7CA0FFA8" w:rsidR="4B4031DB" w:rsidRDefault="004A06FD" w:rsidP="4B4031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4B4031DB" w:rsidRPr="4B4031DB">
        <w:rPr>
          <w:sz w:val="24"/>
          <w:szCs w:val="24"/>
        </w:rPr>
        <w:t xml:space="preserve"> = </w:t>
      </w:r>
      <w:proofErr w:type="spellStart"/>
      <w:r w:rsidR="00FC5218">
        <w:rPr>
          <w:sz w:val="24"/>
          <w:szCs w:val="24"/>
        </w:rPr>
        <w:t>I</w:t>
      </w:r>
      <w:r w:rsidR="00FC5218" w:rsidRPr="4B4031DB">
        <w:rPr>
          <w:sz w:val="24"/>
          <w:szCs w:val="24"/>
        </w:rPr>
        <w:t>n</w:t>
      </w:r>
      <w:r w:rsidR="00FC5218">
        <w:rPr>
          <w:sz w:val="24"/>
          <w:szCs w:val="24"/>
        </w:rPr>
        <w:t>S</w:t>
      </w:r>
      <w:r w:rsidR="00FC5218" w:rsidRPr="4B4031DB">
        <w:rPr>
          <w:sz w:val="24"/>
          <w:szCs w:val="24"/>
        </w:rPr>
        <w:t>itu</w:t>
      </w:r>
      <w:proofErr w:type="spellEnd"/>
    </w:p>
    <w:p w14:paraId="1665BA3D" w14:textId="77777777" w:rsidR="00E06E53" w:rsidRDefault="00E06E53">
      <w:pPr>
        <w:rPr>
          <w:i/>
          <w:iCs/>
          <w:sz w:val="24"/>
          <w:szCs w:val="24"/>
        </w:rPr>
      </w:pPr>
    </w:p>
    <w:p w14:paraId="29F5386F" w14:textId="7B1F7187" w:rsidR="0077589A" w:rsidRDefault="4B4031DB">
      <w:pPr>
        <w:rPr>
          <w:sz w:val="24"/>
          <w:szCs w:val="24"/>
        </w:rPr>
      </w:pPr>
      <w:r w:rsidRPr="4B4031DB">
        <w:rPr>
          <w:i/>
          <w:iCs/>
          <w:sz w:val="24"/>
          <w:szCs w:val="24"/>
        </w:rPr>
        <w:t xml:space="preserve">Example of an in-situ </w:t>
      </w:r>
      <w:r w:rsidR="00642D4E" w:rsidRPr="4B4031DB">
        <w:rPr>
          <w:i/>
          <w:iCs/>
          <w:sz w:val="24"/>
          <w:szCs w:val="24"/>
        </w:rPr>
        <w:t>measurement</w:t>
      </w:r>
      <w:r w:rsidRPr="4B4031DB">
        <w:rPr>
          <w:i/>
          <w:iCs/>
          <w:sz w:val="24"/>
          <w:szCs w:val="24"/>
        </w:rPr>
        <w:t xml:space="preserve"> </w:t>
      </w:r>
      <w:r w:rsidR="00E06E53" w:rsidRPr="00615E80">
        <w:rPr>
          <w:i/>
          <w:sz w:val="24"/>
          <w:szCs w:val="24"/>
        </w:rPr>
        <w:t>f</w:t>
      </w:r>
      <w:r w:rsidR="00B74EA7" w:rsidRPr="00615E80">
        <w:rPr>
          <w:i/>
          <w:sz w:val="24"/>
          <w:szCs w:val="24"/>
        </w:rPr>
        <w:t xml:space="preserve">or </w:t>
      </w:r>
      <w:r w:rsidR="00B74EA7" w:rsidRPr="00C64E7B">
        <w:rPr>
          <w:i/>
          <w:sz w:val="24"/>
          <w:szCs w:val="24"/>
        </w:rPr>
        <w:t>aircraft Yaw angle</w:t>
      </w:r>
      <w:r w:rsidR="00B74EA7">
        <w:rPr>
          <w:sz w:val="24"/>
          <w:szCs w:val="24"/>
        </w:rPr>
        <w:t>:</w:t>
      </w:r>
      <w:r w:rsidR="002726DE">
        <w:rPr>
          <w:sz w:val="24"/>
          <w:szCs w:val="24"/>
        </w:rPr>
        <w:t xml:space="preserve"> </w:t>
      </w:r>
      <w:proofErr w:type="spellStart"/>
      <w:r w:rsidR="003A6BD4">
        <w:rPr>
          <w:sz w:val="24"/>
          <w:szCs w:val="24"/>
        </w:rPr>
        <w:t>Platform_</w:t>
      </w:r>
      <w:r w:rsidR="00B74EA7">
        <w:rPr>
          <w:sz w:val="24"/>
          <w:szCs w:val="24"/>
        </w:rPr>
        <w:t>YawAngle_</w:t>
      </w:r>
      <w:r w:rsidR="00FC5218">
        <w:rPr>
          <w:sz w:val="24"/>
          <w:szCs w:val="24"/>
        </w:rPr>
        <w:t>InSitu</w:t>
      </w:r>
      <w:r w:rsidR="003A6BD4">
        <w:rPr>
          <w:sz w:val="24"/>
          <w:szCs w:val="24"/>
        </w:rPr>
        <w:t>_None</w:t>
      </w:r>
      <w:proofErr w:type="spellEnd"/>
    </w:p>
    <w:p w14:paraId="3F82D01E" w14:textId="77777777" w:rsidR="0077589A" w:rsidRDefault="0077589A">
      <w:pPr>
        <w:rPr>
          <w:sz w:val="24"/>
          <w:szCs w:val="24"/>
        </w:rPr>
      </w:pPr>
    </w:p>
    <w:p w14:paraId="1876E7EA" w14:textId="07530294" w:rsidR="0077589A" w:rsidRDefault="003A6BD4">
      <w:pPr>
        <w:rPr>
          <w:sz w:val="24"/>
          <w:szCs w:val="24"/>
        </w:rPr>
      </w:pPr>
      <w:r>
        <w:rPr>
          <w:sz w:val="24"/>
          <w:szCs w:val="24"/>
        </w:rPr>
        <w:t>Table 4.6</w:t>
      </w:r>
      <w:r w:rsidR="00922547">
        <w:rPr>
          <w:sz w:val="24"/>
          <w:szCs w:val="24"/>
        </w:rPr>
        <w:t>:</w:t>
      </w:r>
      <w:r>
        <w:rPr>
          <w:sz w:val="24"/>
          <w:szCs w:val="24"/>
        </w:rPr>
        <w:t xml:space="preserve"> List of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Measurement Platform Navigation and Attitude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5610"/>
      </w:tblGrid>
      <w:tr w:rsidR="0077589A" w14:paraId="41D2FD10" w14:textId="77777777" w:rsidTr="00D16569">
        <w:trPr>
          <w:tblHeader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DC2" w14:textId="77777777" w:rsidR="0077589A" w:rsidRPr="00D16569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D16569">
              <w:rPr>
                <w:b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578" w14:textId="77777777" w:rsidR="0077589A" w:rsidRPr="00D16569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D16569">
              <w:rPr>
                <w:b/>
                <w:sz w:val="24"/>
                <w:szCs w:val="24"/>
              </w:rPr>
              <w:t>Description</w:t>
            </w:r>
          </w:p>
        </w:tc>
      </w:tr>
      <w:tr w:rsidR="0077589A" w14:paraId="571C7AE5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B03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37E0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angle between the equatorial plane and the straight line that passes through a point of interest and through (or close to) the center of the Earth</w:t>
            </w:r>
          </w:p>
        </w:tc>
      </w:tr>
      <w:tr w:rsidR="0077589A" w14:paraId="1B31AAB7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9F5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92E1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angle east or west of a reference meridian to another meridian that passes through a point of interest</w:t>
            </w:r>
          </w:p>
        </w:tc>
      </w:tr>
      <w:tr w:rsidR="0077589A" w14:paraId="532A9857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463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AltitudePressure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65DC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Elevation above a standard datum air-pressure plane</w:t>
            </w:r>
          </w:p>
        </w:tc>
      </w:tr>
      <w:tr w:rsidR="0077589A" w14:paraId="4CBD5BCE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1F45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AltitudeAGL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4F7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above ground level</w:t>
            </w:r>
          </w:p>
        </w:tc>
      </w:tr>
      <w:tr w:rsidR="0077589A" w14:paraId="1FDF69C6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CF2C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AltitudeMSL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7C96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above mean sea surface level</w:t>
            </w:r>
          </w:p>
        </w:tc>
      </w:tr>
      <w:tr w:rsidR="0077589A" w14:paraId="7A6AFECE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9E41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AltitudeEllipsoid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0ED7" w14:textId="773B8EDC" w:rsidR="0077589A" w:rsidRDefault="00B74EA7" w:rsidP="00B0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above Ellipsoid*</w:t>
            </w:r>
            <w:r w:rsidR="00B0667C">
              <w:rPr>
                <w:sz w:val="24"/>
                <w:szCs w:val="24"/>
              </w:rPr>
              <w:t>*</w:t>
            </w:r>
          </w:p>
        </w:tc>
      </w:tr>
      <w:tr w:rsidR="0077589A" w14:paraId="234AF3F5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2795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AltitudeGeoid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7DFC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about Geoid</w:t>
            </w:r>
          </w:p>
        </w:tc>
      </w:tr>
      <w:tr w:rsidR="0077589A" w14:paraId="5FE5A1A7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B574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HeadingTrue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E681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of nose orientation, positive cardinal north</w:t>
            </w:r>
          </w:p>
        </w:tc>
      </w:tr>
      <w:tr w:rsidR="0077589A" w14:paraId="02D571EC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65C1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HeadingMagnetic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7AD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 of nose orientation, positive magnetic north</w:t>
            </w:r>
          </w:p>
        </w:tc>
      </w:tr>
      <w:tr w:rsidR="0077589A" w14:paraId="1BD5D512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1571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TrackAngle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7E6C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 track over ground reference, positive cardinal north</w:t>
            </w:r>
          </w:p>
        </w:tc>
      </w:tr>
      <w:tr w:rsidR="0077589A" w14:paraId="03A32F45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D33A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DriftAngle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410B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Angle difference between </w:t>
            </w:r>
            <w:proofErr w:type="spellStart"/>
            <w:r>
              <w:rPr>
                <w:sz w:val="24"/>
                <w:szCs w:val="24"/>
              </w:rPr>
              <w:t>HeadingTrue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TrackAngle</w:t>
            </w:r>
            <w:proofErr w:type="spellEnd"/>
          </w:p>
        </w:tc>
      </w:tr>
      <w:tr w:rsidR="0077589A" w14:paraId="4E9B0DA9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2F9A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PitchAngle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F000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between horizontal axis and the longitudinal axis of the vehicle, positive nose up</w:t>
            </w:r>
          </w:p>
        </w:tc>
      </w:tr>
      <w:tr w:rsidR="0077589A" w14:paraId="574D5F24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E82F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RollAngle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1A1C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between horizontal axis and the lateral axis of the vehicle, positive right wing down</w:t>
            </w:r>
          </w:p>
        </w:tc>
      </w:tr>
      <w:tr w:rsidR="0077589A" w14:paraId="46CAF61E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C00B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YawAngle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4947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Angle about a vertical axis between vehicle longitudinal axis and the direction of motion of the vehicle, positive right</w:t>
            </w:r>
          </w:p>
        </w:tc>
      </w:tr>
      <w:tr w:rsidR="0077589A" w14:paraId="6EF0870D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C81E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AircraftTrueAirSpeed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2453" w14:textId="46E9810C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of </w:t>
            </w:r>
            <w:r w:rsidR="00AF48BD">
              <w:rPr>
                <w:sz w:val="24"/>
                <w:szCs w:val="24"/>
              </w:rPr>
              <w:t xml:space="preserve">air flow with respect to the </w:t>
            </w:r>
            <w:r w:rsidR="00D90C5A">
              <w:rPr>
                <w:sz w:val="24"/>
                <w:szCs w:val="24"/>
              </w:rPr>
              <w:t>aircraft</w:t>
            </w:r>
          </w:p>
        </w:tc>
      </w:tr>
      <w:tr w:rsidR="0077589A" w14:paraId="284C7A71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E427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GroundSpeed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6B56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Horizontal speed of vehicle with respect to the earth’s surface </w:t>
            </w:r>
          </w:p>
        </w:tc>
      </w:tr>
      <w:tr w:rsidR="0077589A" w14:paraId="521304F8" w14:textId="77777777" w:rsidTr="00E6165E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FD5F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AircraftIndicatedAirSpeed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E173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Derived vehicle speed from pitot-static system components (Static and Impact pressure) </w:t>
            </w:r>
          </w:p>
        </w:tc>
      </w:tr>
    </w:tbl>
    <w:p w14:paraId="77C5ABE9" w14:textId="1E22A730" w:rsidR="00B0667C" w:rsidRDefault="00B0667C" w:rsidP="00B0667C">
      <w:pPr>
        <w:rPr>
          <w:sz w:val="24"/>
          <w:szCs w:val="24"/>
        </w:rPr>
      </w:pPr>
      <w:r>
        <w:rPr>
          <w:sz w:val="24"/>
          <w:szCs w:val="24"/>
        </w:rPr>
        <w:t xml:space="preserve">** Reference ellipsoid should be defined in variable </w:t>
      </w:r>
      <w:r w:rsidR="00430D59">
        <w:rPr>
          <w:sz w:val="24"/>
          <w:szCs w:val="24"/>
        </w:rPr>
        <w:t>long name and/or in file header</w:t>
      </w:r>
    </w:p>
    <w:p w14:paraId="10B17BDC" w14:textId="77777777" w:rsidR="0077589A" w:rsidRDefault="00B74EA7">
      <w:pPr>
        <w:pStyle w:val="Heading2"/>
      </w:pPr>
      <w:r>
        <w:t>4.7 Photolysis Rate Standard Names:</w:t>
      </w:r>
    </w:p>
    <w:p w14:paraId="03E971C7" w14:textId="4A53E3E6" w:rsidR="0077589A" w:rsidRDefault="003A6B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for photolysis rate variables</w:t>
      </w:r>
      <w:r w:rsidR="00B74EA7">
        <w:rPr>
          <w:sz w:val="24"/>
          <w:szCs w:val="24"/>
        </w:rPr>
        <w:t xml:space="preserve"> </w:t>
      </w:r>
      <w:r w:rsidR="00B72622">
        <w:rPr>
          <w:sz w:val="24"/>
          <w:szCs w:val="24"/>
        </w:rPr>
        <w:t>is</w:t>
      </w:r>
      <w:r w:rsidR="008665A0">
        <w:rPr>
          <w:sz w:val="24"/>
          <w:szCs w:val="24"/>
        </w:rPr>
        <w:t xml:space="preserve"> either</w:t>
      </w:r>
      <w:r w:rsidR="00B74EA7">
        <w:rPr>
          <w:sz w:val="24"/>
          <w:szCs w:val="24"/>
        </w:rPr>
        <w:t xml:space="preserve"> </w:t>
      </w:r>
      <w:proofErr w:type="spellStart"/>
      <w:r w:rsidR="00B74EA7">
        <w:rPr>
          <w:sz w:val="24"/>
          <w:szCs w:val="24"/>
        </w:rPr>
        <w:t>GasJvalue</w:t>
      </w:r>
      <w:proofErr w:type="spellEnd"/>
      <w:r w:rsidR="00B74EA7">
        <w:rPr>
          <w:sz w:val="24"/>
          <w:szCs w:val="24"/>
        </w:rPr>
        <w:t xml:space="preserve"> for gas phase photolysis or </w:t>
      </w:r>
      <w:proofErr w:type="spellStart"/>
      <w:r w:rsidR="00B74EA7">
        <w:rPr>
          <w:sz w:val="24"/>
          <w:szCs w:val="24"/>
        </w:rPr>
        <w:t>AquJvalue</w:t>
      </w:r>
      <w:proofErr w:type="spellEnd"/>
      <w:r w:rsidR="00B74EA7">
        <w:rPr>
          <w:sz w:val="24"/>
          <w:szCs w:val="24"/>
        </w:rPr>
        <w:t xml:space="preserve"> for </w:t>
      </w:r>
      <w:r w:rsidR="008665A0">
        <w:rPr>
          <w:sz w:val="24"/>
          <w:szCs w:val="24"/>
        </w:rPr>
        <w:t>a</w:t>
      </w:r>
      <w:r w:rsidR="00B74EA7">
        <w:rPr>
          <w:sz w:val="24"/>
          <w:szCs w:val="24"/>
        </w:rPr>
        <w:t>queous phase photolysis processes.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the photolysis rates (Table 4.7) consist of “j” plus the </w:t>
      </w:r>
      <w:proofErr w:type="spellStart"/>
      <w:r>
        <w:rPr>
          <w:sz w:val="24"/>
          <w:szCs w:val="24"/>
        </w:rPr>
        <w:t>CoreName</w:t>
      </w:r>
      <w:proofErr w:type="spellEnd"/>
      <w:r>
        <w:rPr>
          <w:sz w:val="24"/>
          <w:szCs w:val="24"/>
        </w:rPr>
        <w:t xml:space="preserve"> of the gas phase reactan</w:t>
      </w:r>
      <w:r w:rsidR="0034055B">
        <w:rPr>
          <w:sz w:val="24"/>
          <w:szCs w:val="24"/>
        </w:rPr>
        <w:t>ts previously given in Table 4.2</w:t>
      </w:r>
      <w:r>
        <w:rPr>
          <w:sz w:val="24"/>
          <w:szCs w:val="24"/>
        </w:rPr>
        <w:t>.</w:t>
      </w:r>
      <w:r w:rsidR="0034055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r w:rsidR="00A808BA">
        <w:rPr>
          <w:sz w:val="24"/>
          <w:szCs w:val="24"/>
        </w:rPr>
        <w:t xml:space="preserve">are </w:t>
      </w:r>
      <w:r>
        <w:rPr>
          <w:sz w:val="24"/>
          <w:szCs w:val="24"/>
        </w:rPr>
        <w:t>no aqueous phase photolysis rate coefficient measurement</w:t>
      </w:r>
      <w:r w:rsidR="00A808BA">
        <w:rPr>
          <w:sz w:val="24"/>
          <w:szCs w:val="24"/>
        </w:rPr>
        <w:t>s</w:t>
      </w:r>
      <w:r>
        <w:rPr>
          <w:sz w:val="24"/>
          <w:szCs w:val="24"/>
        </w:rPr>
        <w:t xml:space="preserve"> from </w:t>
      </w:r>
      <w:r w:rsidR="00310819">
        <w:rPr>
          <w:sz w:val="24"/>
          <w:szCs w:val="24"/>
        </w:rPr>
        <w:t xml:space="preserve">current </w:t>
      </w:r>
      <w:r>
        <w:rPr>
          <w:sz w:val="24"/>
          <w:szCs w:val="24"/>
        </w:rPr>
        <w:t>airborne field studies.</w:t>
      </w:r>
      <w:r w:rsidR="002726DE">
        <w:rPr>
          <w:sz w:val="24"/>
          <w:szCs w:val="24"/>
        </w:rPr>
        <w:t xml:space="preserve"> </w:t>
      </w:r>
      <w:r w:rsidR="00310819">
        <w:rPr>
          <w:sz w:val="24"/>
          <w:szCs w:val="24"/>
        </w:rPr>
        <w:t xml:space="preserve">The </w:t>
      </w:r>
      <w:proofErr w:type="spellStart"/>
      <w:r w:rsidR="004A06FD">
        <w:rPr>
          <w:sz w:val="24"/>
          <w:szCs w:val="24"/>
        </w:rPr>
        <w:t>MeasurementMode</w:t>
      </w:r>
      <w:proofErr w:type="spellEnd"/>
      <w:r w:rsidR="00310819">
        <w:rPr>
          <w:sz w:val="24"/>
          <w:szCs w:val="24"/>
        </w:rPr>
        <w:t xml:space="preserve"> is “</w:t>
      </w:r>
      <w:proofErr w:type="spellStart"/>
      <w:r w:rsidR="00FC5218">
        <w:rPr>
          <w:sz w:val="24"/>
          <w:szCs w:val="24"/>
        </w:rPr>
        <w:t>InSitu</w:t>
      </w:r>
      <w:proofErr w:type="spellEnd"/>
      <w:r w:rsidR="00310819">
        <w:rPr>
          <w:sz w:val="24"/>
          <w:szCs w:val="24"/>
        </w:rPr>
        <w:t>”.</w:t>
      </w:r>
      <w:r w:rsidR="002726DE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 xml:space="preserve">Three </w:t>
      </w:r>
      <w:proofErr w:type="spellStart"/>
      <w:r w:rsidR="00B74EA7">
        <w:rPr>
          <w:sz w:val="24"/>
          <w:szCs w:val="24"/>
        </w:rPr>
        <w:t>Descriptiv</w:t>
      </w:r>
      <w:r w:rsidR="00310819">
        <w:rPr>
          <w:sz w:val="24"/>
          <w:szCs w:val="24"/>
        </w:rPr>
        <w:t>eAttributes</w:t>
      </w:r>
      <w:proofErr w:type="spellEnd"/>
      <w:r w:rsidR="00310819">
        <w:rPr>
          <w:sz w:val="24"/>
          <w:szCs w:val="24"/>
        </w:rPr>
        <w:t xml:space="preserve"> are associated with the photolysis</w:t>
      </w:r>
      <w:r w:rsidR="00B74EA7">
        <w:rPr>
          <w:sz w:val="24"/>
          <w:szCs w:val="24"/>
        </w:rPr>
        <w:t xml:space="preserve"> variables: </w:t>
      </w:r>
      <w:r w:rsidR="00754B14">
        <w:rPr>
          <w:sz w:val="24"/>
          <w:szCs w:val="24"/>
        </w:rPr>
        <w:t>“</w:t>
      </w:r>
      <w:proofErr w:type="spellStart"/>
      <w:r w:rsidR="00B74EA7">
        <w:rPr>
          <w:sz w:val="24"/>
          <w:szCs w:val="24"/>
        </w:rPr>
        <w:t>Meas</w:t>
      </w:r>
      <w:r w:rsidR="00B7462D">
        <w:rPr>
          <w:sz w:val="24"/>
          <w:szCs w:val="24"/>
        </w:rPr>
        <w:t>urement</w:t>
      </w:r>
      <w:r w:rsidR="00B74EA7">
        <w:rPr>
          <w:sz w:val="24"/>
          <w:szCs w:val="24"/>
        </w:rPr>
        <w:t>Dir</w:t>
      </w:r>
      <w:r w:rsidR="00B7462D">
        <w:rPr>
          <w:sz w:val="24"/>
          <w:szCs w:val="24"/>
        </w:rPr>
        <w:t>ection</w:t>
      </w:r>
      <w:proofErr w:type="spellEnd"/>
      <w:r w:rsidR="00754B14">
        <w:rPr>
          <w:sz w:val="24"/>
          <w:szCs w:val="24"/>
        </w:rPr>
        <w:t>”</w:t>
      </w:r>
      <w:r w:rsidR="00B74EA7">
        <w:rPr>
          <w:sz w:val="24"/>
          <w:szCs w:val="24"/>
        </w:rPr>
        <w:t xml:space="preserve">, </w:t>
      </w:r>
      <w:r w:rsidR="00754B14">
        <w:rPr>
          <w:sz w:val="24"/>
          <w:szCs w:val="24"/>
        </w:rPr>
        <w:t>“</w:t>
      </w:r>
      <w:proofErr w:type="spellStart"/>
      <w:r w:rsidR="009B1FA9">
        <w:rPr>
          <w:sz w:val="24"/>
          <w:szCs w:val="24"/>
        </w:rPr>
        <w:t>SpectralCoverage</w:t>
      </w:r>
      <w:proofErr w:type="spellEnd"/>
      <w:r w:rsidR="00754B14">
        <w:rPr>
          <w:sz w:val="24"/>
          <w:szCs w:val="24"/>
        </w:rPr>
        <w:t>”</w:t>
      </w:r>
      <w:r w:rsidR="0041567C">
        <w:rPr>
          <w:sz w:val="24"/>
          <w:szCs w:val="24"/>
        </w:rPr>
        <w:t xml:space="preserve">, </w:t>
      </w:r>
      <w:r w:rsidR="0020739B">
        <w:rPr>
          <w:sz w:val="24"/>
          <w:szCs w:val="24"/>
        </w:rPr>
        <w:t xml:space="preserve">and </w:t>
      </w:r>
      <w:r w:rsidR="00754B14">
        <w:rPr>
          <w:sz w:val="24"/>
          <w:szCs w:val="24"/>
        </w:rPr>
        <w:t>“</w:t>
      </w:r>
      <w:r w:rsidR="0041567C">
        <w:rPr>
          <w:sz w:val="24"/>
          <w:szCs w:val="24"/>
        </w:rPr>
        <w:t>Products</w:t>
      </w:r>
      <w:r w:rsidR="00754B14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B74EA7">
        <w:rPr>
          <w:sz w:val="24"/>
          <w:szCs w:val="24"/>
        </w:rPr>
        <w:t xml:space="preserve"> </w:t>
      </w:r>
      <w:proofErr w:type="spellStart"/>
      <w:r w:rsidR="00B74EA7">
        <w:rPr>
          <w:sz w:val="24"/>
          <w:szCs w:val="24"/>
        </w:rPr>
        <w:t>Meas</w:t>
      </w:r>
      <w:r w:rsidR="003C5D7B">
        <w:rPr>
          <w:sz w:val="24"/>
          <w:szCs w:val="24"/>
        </w:rPr>
        <w:t>urement</w:t>
      </w:r>
      <w:r w:rsidR="00B74EA7">
        <w:rPr>
          <w:sz w:val="24"/>
          <w:szCs w:val="24"/>
        </w:rPr>
        <w:t>Dir</w:t>
      </w:r>
      <w:r w:rsidR="003C5D7B">
        <w:rPr>
          <w:sz w:val="24"/>
          <w:szCs w:val="24"/>
        </w:rPr>
        <w:t>ection</w:t>
      </w:r>
      <w:proofErr w:type="spellEnd"/>
      <w:r w:rsidR="00B74EA7">
        <w:rPr>
          <w:sz w:val="24"/>
          <w:szCs w:val="24"/>
        </w:rPr>
        <w:t xml:space="preserve"> describes if the photolysis rates are derived </w:t>
      </w:r>
      <w:r w:rsidR="56C8D8B3">
        <w:rPr>
          <w:sz w:val="24"/>
          <w:szCs w:val="24"/>
        </w:rPr>
        <w:t>from</w:t>
      </w:r>
      <w:r>
        <w:rPr>
          <w:sz w:val="24"/>
          <w:szCs w:val="24"/>
        </w:rPr>
        <w:t xml:space="preserve"> down</w:t>
      </w:r>
      <w:r w:rsidR="009B1FA9">
        <w:rPr>
          <w:sz w:val="24"/>
          <w:szCs w:val="24"/>
        </w:rPr>
        <w:t>welling</w:t>
      </w:r>
      <w:r w:rsidR="00B74EA7">
        <w:rPr>
          <w:sz w:val="24"/>
          <w:szCs w:val="24"/>
        </w:rPr>
        <w:t xml:space="preserve">, </w:t>
      </w:r>
      <w:r>
        <w:rPr>
          <w:sz w:val="24"/>
          <w:szCs w:val="24"/>
        </w:rPr>
        <w:t>up</w:t>
      </w:r>
      <w:r w:rsidR="009B1FA9">
        <w:rPr>
          <w:sz w:val="24"/>
          <w:szCs w:val="24"/>
        </w:rPr>
        <w:t xml:space="preserve">welling, </w:t>
      </w:r>
      <w:r w:rsidR="0FEFB08A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120EE304">
        <w:rPr>
          <w:sz w:val="24"/>
          <w:szCs w:val="24"/>
        </w:rPr>
        <w:t xml:space="preserve">total (Downwelling and Upwelling) </w:t>
      </w:r>
      <w:r w:rsidR="00B74EA7">
        <w:rPr>
          <w:sz w:val="24"/>
          <w:szCs w:val="24"/>
        </w:rPr>
        <w:t>actinic</w:t>
      </w:r>
      <w:r w:rsidR="00F92575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>flux measurements.</w:t>
      </w:r>
      <w:r w:rsidR="00754B14">
        <w:rPr>
          <w:sz w:val="24"/>
          <w:szCs w:val="24"/>
        </w:rPr>
        <w:t xml:space="preserve"> </w:t>
      </w:r>
      <w:proofErr w:type="spellStart"/>
      <w:r w:rsidR="00754B14">
        <w:rPr>
          <w:sz w:val="24"/>
          <w:szCs w:val="24"/>
        </w:rPr>
        <w:t>SpectralCoverage</w:t>
      </w:r>
      <w:proofErr w:type="spellEnd"/>
      <w:r w:rsidR="00754B14">
        <w:rPr>
          <w:sz w:val="24"/>
          <w:szCs w:val="24"/>
        </w:rPr>
        <w:t xml:space="preserve"> indicates whether the spectral range of the measurement spans the entire range of photolysis or only a partial range (e.g., UV/Visible range only), and </w:t>
      </w:r>
      <w:r w:rsidR="00B74EA7">
        <w:rPr>
          <w:sz w:val="24"/>
          <w:szCs w:val="24"/>
        </w:rPr>
        <w:t>Prod</w:t>
      </w:r>
      <w:r>
        <w:rPr>
          <w:sz w:val="24"/>
          <w:szCs w:val="24"/>
        </w:rPr>
        <w:t>ucts</w:t>
      </w:r>
      <w:r w:rsidR="00B74EA7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310819">
        <w:rPr>
          <w:sz w:val="24"/>
          <w:szCs w:val="24"/>
        </w:rPr>
        <w:t xml:space="preserve"> used to list</w:t>
      </w:r>
      <w:r w:rsidR="00B74EA7">
        <w:rPr>
          <w:sz w:val="24"/>
          <w:szCs w:val="24"/>
        </w:rPr>
        <w:t xml:space="preserve"> the products from photolysis reactions</w:t>
      </w:r>
      <w:r w:rsidR="00310819">
        <w:rPr>
          <w:sz w:val="24"/>
          <w:szCs w:val="24"/>
        </w:rPr>
        <w:t xml:space="preserve">, separated by </w:t>
      </w:r>
      <w:r w:rsidR="00517FDF">
        <w:rPr>
          <w:sz w:val="24"/>
          <w:szCs w:val="24"/>
        </w:rPr>
        <w:t>a hyphen (</w:t>
      </w:r>
      <w:r w:rsidR="00310819">
        <w:rPr>
          <w:sz w:val="24"/>
          <w:szCs w:val="24"/>
        </w:rPr>
        <w:t>“</w:t>
      </w:r>
      <w:proofErr w:type="gramStart"/>
      <w:r w:rsidR="00310819">
        <w:rPr>
          <w:sz w:val="24"/>
          <w:szCs w:val="24"/>
        </w:rPr>
        <w:t>-“</w:t>
      </w:r>
      <w:proofErr w:type="gramEnd"/>
      <w:r w:rsidR="00517FDF">
        <w:rPr>
          <w:sz w:val="24"/>
          <w:szCs w:val="24"/>
        </w:rPr>
        <w:t>)</w:t>
      </w:r>
      <w:r w:rsidR="00B74EA7">
        <w:rPr>
          <w:sz w:val="24"/>
          <w:szCs w:val="24"/>
        </w:rPr>
        <w:t>.</w:t>
      </w:r>
      <w:r w:rsidR="00754B14">
        <w:rPr>
          <w:sz w:val="24"/>
          <w:szCs w:val="24"/>
        </w:rPr>
        <w:t xml:space="preserve"> </w:t>
      </w:r>
      <w:r w:rsidR="00B74EA7">
        <w:rPr>
          <w:sz w:val="24"/>
          <w:szCs w:val="24"/>
        </w:rPr>
        <w:t xml:space="preserve">If no specific products are identified in the photolysis reaction, </w:t>
      </w:r>
      <w:r w:rsidR="008665A0">
        <w:rPr>
          <w:sz w:val="24"/>
          <w:szCs w:val="24"/>
        </w:rPr>
        <w:t>“</w:t>
      </w:r>
      <w:r w:rsidR="00310819">
        <w:rPr>
          <w:sz w:val="24"/>
          <w:szCs w:val="24"/>
        </w:rPr>
        <w:t>Products</w:t>
      </w:r>
      <w:r w:rsidR="008665A0">
        <w:rPr>
          <w:sz w:val="24"/>
          <w:szCs w:val="24"/>
        </w:rPr>
        <w:t>”</w:t>
      </w:r>
      <w:r w:rsidR="00310819">
        <w:rPr>
          <w:sz w:val="24"/>
          <w:szCs w:val="24"/>
        </w:rPr>
        <w:t xml:space="preserve"> should have the value of </w:t>
      </w:r>
      <w:r w:rsidR="00B74EA7">
        <w:rPr>
          <w:sz w:val="24"/>
          <w:szCs w:val="24"/>
        </w:rPr>
        <w:t>“</w:t>
      </w:r>
      <w:proofErr w:type="spellStart"/>
      <w:r w:rsidR="00B74EA7">
        <w:rPr>
          <w:sz w:val="24"/>
          <w:szCs w:val="24"/>
        </w:rPr>
        <w:t>NoProductsSpecified</w:t>
      </w:r>
      <w:proofErr w:type="spellEnd"/>
      <w:r w:rsidR="00310819">
        <w:rPr>
          <w:sz w:val="24"/>
          <w:szCs w:val="24"/>
        </w:rPr>
        <w:t>”.</w:t>
      </w:r>
    </w:p>
    <w:p w14:paraId="2DBEA461" w14:textId="77777777" w:rsidR="0077589A" w:rsidRDefault="0077589A"/>
    <w:p w14:paraId="05B4E2DA" w14:textId="77777777" w:rsidR="00517FDF" w:rsidRDefault="00517FDF" w:rsidP="00517F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Photolysis Rates</w:t>
      </w:r>
      <w:r w:rsidRPr="0532CCEA">
        <w:rPr>
          <w:b/>
          <w:i/>
          <w:sz w:val="24"/>
          <w:szCs w:val="24"/>
        </w:rPr>
        <w:t>:</w:t>
      </w:r>
    </w:p>
    <w:p w14:paraId="076F6EDC" w14:textId="1B0E8B18" w:rsidR="00517FDF" w:rsidRDefault="00517FDF" w:rsidP="00517FDF">
      <w:pPr>
        <w:rPr>
          <w:sz w:val="24"/>
          <w:szCs w:val="24"/>
        </w:rPr>
      </w:pPr>
      <w:r>
        <w:rPr>
          <w:sz w:val="24"/>
          <w:szCs w:val="24"/>
        </w:rPr>
        <w:t>MeasurementCategory_CoreName_</w:t>
      </w:r>
      <w:r w:rsidR="004A06FD">
        <w:rPr>
          <w:sz w:val="24"/>
          <w:szCs w:val="24"/>
        </w:rPr>
        <w:t>MeasurementMode</w:t>
      </w:r>
      <w:r>
        <w:rPr>
          <w:sz w:val="24"/>
          <w:szCs w:val="24"/>
        </w:rPr>
        <w:t>_Meas</w:t>
      </w:r>
      <w:r w:rsidR="003C5D7B">
        <w:rPr>
          <w:sz w:val="24"/>
          <w:szCs w:val="24"/>
        </w:rPr>
        <w:t>urement</w:t>
      </w:r>
      <w:r>
        <w:rPr>
          <w:sz w:val="24"/>
          <w:szCs w:val="24"/>
        </w:rPr>
        <w:t>Dir</w:t>
      </w:r>
      <w:r w:rsidR="003C5D7B">
        <w:rPr>
          <w:sz w:val="24"/>
          <w:szCs w:val="24"/>
        </w:rPr>
        <w:t>ection</w:t>
      </w:r>
      <w:r>
        <w:rPr>
          <w:sz w:val="24"/>
          <w:szCs w:val="24"/>
        </w:rPr>
        <w:t>_</w:t>
      </w:r>
      <w:r w:rsidR="5DEA0D23">
        <w:rPr>
          <w:sz w:val="24"/>
          <w:szCs w:val="24"/>
        </w:rPr>
        <w:t>SpectralCoverage</w:t>
      </w:r>
      <w:r>
        <w:rPr>
          <w:sz w:val="24"/>
          <w:szCs w:val="24"/>
        </w:rPr>
        <w:t>_Products</w:t>
      </w:r>
    </w:p>
    <w:p w14:paraId="58FCA119" w14:textId="77777777" w:rsidR="00517FDF" w:rsidRDefault="00517FDF" w:rsidP="00517F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MeasurementCategory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GasJvalue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AquJvalue</w:t>
      </w:r>
      <w:proofErr w:type="spellEnd"/>
    </w:p>
    <w:p w14:paraId="6EBD183E" w14:textId="1796F8BC" w:rsidR="00517FDF" w:rsidRDefault="004A06FD" w:rsidP="00517F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MeasurementMode</w:t>
      </w:r>
      <w:proofErr w:type="spellEnd"/>
      <w:r w:rsidR="00517FDF">
        <w:rPr>
          <w:sz w:val="24"/>
          <w:szCs w:val="24"/>
        </w:rPr>
        <w:t xml:space="preserve"> = </w:t>
      </w:r>
      <w:proofErr w:type="spellStart"/>
      <w:r w:rsidR="00FC5218">
        <w:rPr>
          <w:sz w:val="24"/>
          <w:szCs w:val="24"/>
        </w:rPr>
        <w:t>InSitu</w:t>
      </w:r>
      <w:proofErr w:type="spellEnd"/>
    </w:p>
    <w:p w14:paraId="6757EC65" w14:textId="62A083B8" w:rsidR="00517FDF" w:rsidRDefault="00517FDF" w:rsidP="00517F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</w:t>
      </w:r>
      <w:r w:rsidR="00B7462D">
        <w:rPr>
          <w:sz w:val="24"/>
          <w:szCs w:val="24"/>
        </w:rPr>
        <w:t>urement</w:t>
      </w:r>
      <w:r>
        <w:rPr>
          <w:sz w:val="24"/>
          <w:szCs w:val="24"/>
        </w:rPr>
        <w:t>Dir</w:t>
      </w:r>
      <w:r w:rsidR="00B7462D">
        <w:rPr>
          <w:sz w:val="24"/>
          <w:szCs w:val="24"/>
        </w:rPr>
        <w:t>ection</w:t>
      </w:r>
      <w:proofErr w:type="spellEnd"/>
      <w:r>
        <w:rPr>
          <w:sz w:val="24"/>
          <w:szCs w:val="24"/>
        </w:rPr>
        <w:t xml:space="preserve"> = Down</w:t>
      </w:r>
      <w:r w:rsidR="4148197E">
        <w:rPr>
          <w:sz w:val="24"/>
          <w:szCs w:val="24"/>
        </w:rPr>
        <w:t>welling</w:t>
      </w:r>
      <w:r>
        <w:rPr>
          <w:sz w:val="24"/>
          <w:szCs w:val="24"/>
        </w:rPr>
        <w:t>, Up</w:t>
      </w:r>
      <w:r w:rsidR="4148197E">
        <w:rPr>
          <w:sz w:val="24"/>
          <w:szCs w:val="24"/>
        </w:rPr>
        <w:t>welling</w:t>
      </w:r>
      <w:r>
        <w:rPr>
          <w:sz w:val="24"/>
          <w:szCs w:val="24"/>
        </w:rPr>
        <w:t xml:space="preserve">, or </w:t>
      </w:r>
      <w:r w:rsidR="3987DB01">
        <w:rPr>
          <w:sz w:val="24"/>
          <w:szCs w:val="24"/>
        </w:rPr>
        <w:t>Total</w:t>
      </w:r>
    </w:p>
    <w:p w14:paraId="3314D1DB" w14:textId="3CF09238" w:rsidR="00517FDF" w:rsidRDefault="00B830FF" w:rsidP="00517F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SpectralCoverage</w:t>
      </w:r>
      <w:proofErr w:type="spellEnd"/>
      <w:r>
        <w:rPr>
          <w:sz w:val="24"/>
          <w:szCs w:val="24"/>
        </w:rPr>
        <w:t xml:space="preserve"> = Partial,</w:t>
      </w:r>
      <w:r w:rsidR="24363295">
        <w:rPr>
          <w:sz w:val="24"/>
          <w:szCs w:val="24"/>
        </w:rPr>
        <w:t xml:space="preserve"> Full</w:t>
      </w:r>
    </w:p>
    <w:p w14:paraId="40C39F5E" w14:textId="77777777" w:rsidR="00517FDF" w:rsidRDefault="00517FDF" w:rsidP="00517FDF">
      <w:pPr>
        <w:rPr>
          <w:sz w:val="24"/>
          <w:szCs w:val="24"/>
        </w:rPr>
      </w:pPr>
    </w:p>
    <w:p w14:paraId="3C96AFF6" w14:textId="77777777" w:rsidR="00295806" w:rsidRDefault="00517FDF" w:rsidP="00517FDF">
      <w:pPr>
        <w:rPr>
          <w:i/>
          <w:iCs/>
          <w:sz w:val="24"/>
          <w:szCs w:val="24"/>
        </w:rPr>
      </w:pPr>
      <w:r w:rsidRPr="00B62A2B">
        <w:rPr>
          <w:i/>
          <w:iCs/>
          <w:sz w:val="24"/>
          <w:szCs w:val="24"/>
        </w:rPr>
        <w:t xml:space="preserve">Example of photolysis rate coefficient for reaction NO2 + </w:t>
      </w:r>
      <w:proofErr w:type="spellStart"/>
      <w:r w:rsidRPr="00B62A2B">
        <w:rPr>
          <w:i/>
          <w:iCs/>
          <w:sz w:val="24"/>
          <w:szCs w:val="24"/>
        </w:rPr>
        <w:t>hν</w:t>
      </w:r>
      <w:proofErr w:type="spellEnd"/>
      <w:r w:rsidRPr="00B62A2B">
        <w:rPr>
          <w:i/>
          <w:iCs/>
          <w:sz w:val="24"/>
          <w:szCs w:val="24"/>
        </w:rPr>
        <w:t xml:space="preserve"> → NO + O(3P) derived from total actinic flux measurement:</w:t>
      </w:r>
    </w:p>
    <w:p w14:paraId="2BC5A6B3" w14:textId="24371EB6" w:rsidR="00517FDF" w:rsidRDefault="00E85EA3" w:rsidP="0051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GasJvalue_jNO2_</w:t>
      </w:r>
      <w:r w:rsidR="00FC5218">
        <w:rPr>
          <w:sz w:val="24"/>
          <w:szCs w:val="24"/>
        </w:rPr>
        <w:t>InSitu</w:t>
      </w:r>
      <w:r>
        <w:rPr>
          <w:sz w:val="24"/>
          <w:szCs w:val="24"/>
        </w:rPr>
        <w:t>_</w:t>
      </w:r>
      <w:r w:rsidR="3987DB01">
        <w:rPr>
          <w:sz w:val="24"/>
          <w:szCs w:val="24"/>
        </w:rPr>
        <w:t>Tota</w:t>
      </w:r>
      <w:r>
        <w:rPr>
          <w:sz w:val="24"/>
          <w:szCs w:val="24"/>
        </w:rPr>
        <w:t>l_</w:t>
      </w:r>
      <w:r w:rsidR="14546632">
        <w:rPr>
          <w:sz w:val="24"/>
          <w:szCs w:val="24"/>
        </w:rPr>
        <w:t>Full_</w:t>
      </w:r>
      <w:r>
        <w:rPr>
          <w:sz w:val="24"/>
          <w:szCs w:val="24"/>
        </w:rPr>
        <w:t>NO2</w:t>
      </w:r>
      <w:r w:rsidR="71167929">
        <w:rPr>
          <w:sz w:val="24"/>
          <w:szCs w:val="24"/>
        </w:rPr>
        <w:t>-</w:t>
      </w:r>
      <w:r>
        <w:rPr>
          <w:sz w:val="24"/>
          <w:szCs w:val="24"/>
        </w:rPr>
        <w:t>O3P</w:t>
      </w:r>
    </w:p>
    <w:p w14:paraId="5898FACA" w14:textId="77777777" w:rsidR="00E85EA3" w:rsidRDefault="00E85EA3" w:rsidP="00517FDF">
      <w:pPr>
        <w:rPr>
          <w:sz w:val="24"/>
          <w:szCs w:val="24"/>
        </w:rPr>
      </w:pPr>
    </w:p>
    <w:p w14:paraId="34FA65C7" w14:textId="60142FCA" w:rsidR="00295806" w:rsidRDefault="00E85EA3" w:rsidP="00517FDF">
      <w:pPr>
        <w:rPr>
          <w:sz w:val="24"/>
          <w:szCs w:val="24"/>
        </w:rPr>
      </w:pPr>
      <w:r w:rsidRPr="00B62A2B">
        <w:rPr>
          <w:i/>
          <w:iCs/>
          <w:sz w:val="24"/>
          <w:szCs w:val="24"/>
        </w:rPr>
        <w:t xml:space="preserve">Example </w:t>
      </w:r>
      <w:r w:rsidR="00265CBB">
        <w:rPr>
          <w:i/>
          <w:iCs/>
          <w:sz w:val="24"/>
          <w:szCs w:val="24"/>
        </w:rPr>
        <w:t xml:space="preserve">of </w:t>
      </w:r>
      <w:r w:rsidRPr="00B62A2B">
        <w:rPr>
          <w:i/>
          <w:iCs/>
          <w:sz w:val="24"/>
          <w:szCs w:val="24"/>
        </w:rPr>
        <w:t xml:space="preserve">photolysis rate coefficient for reaction CHBr3 + </w:t>
      </w:r>
      <w:proofErr w:type="spellStart"/>
      <w:r w:rsidRPr="00B62A2B">
        <w:rPr>
          <w:i/>
          <w:iCs/>
          <w:sz w:val="24"/>
          <w:szCs w:val="24"/>
        </w:rPr>
        <w:t>hν</w:t>
      </w:r>
      <w:proofErr w:type="spellEnd"/>
      <w:r w:rsidRPr="00B62A2B">
        <w:rPr>
          <w:i/>
          <w:iCs/>
          <w:sz w:val="24"/>
          <w:szCs w:val="24"/>
        </w:rPr>
        <w:t xml:space="preserve"> → products derived from d</w:t>
      </w:r>
      <w:r w:rsidR="00B98BA1" w:rsidRPr="00704C16">
        <w:rPr>
          <w:i/>
          <w:iCs/>
          <w:sz w:val="24"/>
          <w:szCs w:val="24"/>
        </w:rPr>
        <w:t>ownwelling</w:t>
      </w:r>
      <w:r w:rsidRPr="00F20A3F">
        <w:rPr>
          <w:i/>
          <w:iCs/>
          <w:sz w:val="24"/>
          <w:szCs w:val="24"/>
        </w:rPr>
        <w:t xml:space="preserve"> actinic flux measurement</w:t>
      </w:r>
      <w:r w:rsidRPr="00B62A2B">
        <w:rPr>
          <w:i/>
          <w:iCs/>
          <w:sz w:val="24"/>
          <w:szCs w:val="24"/>
        </w:rPr>
        <w:t>:</w:t>
      </w:r>
      <w:r w:rsidR="00E06E53">
        <w:rPr>
          <w:sz w:val="24"/>
          <w:szCs w:val="24"/>
        </w:rPr>
        <w:t xml:space="preserve"> </w:t>
      </w:r>
    </w:p>
    <w:p w14:paraId="6A830149" w14:textId="707B1F01" w:rsidR="00E85EA3" w:rsidRDefault="00E85EA3" w:rsidP="00517FDF">
      <w:pPr>
        <w:rPr>
          <w:sz w:val="24"/>
          <w:szCs w:val="24"/>
        </w:rPr>
      </w:pPr>
      <w:r>
        <w:rPr>
          <w:sz w:val="24"/>
          <w:szCs w:val="24"/>
        </w:rPr>
        <w:t>GasJvalue_jCHBr3_</w:t>
      </w:r>
      <w:r w:rsidR="00FC5218">
        <w:rPr>
          <w:sz w:val="24"/>
          <w:szCs w:val="24"/>
        </w:rPr>
        <w:t>InSitu</w:t>
      </w:r>
      <w:r>
        <w:rPr>
          <w:sz w:val="24"/>
          <w:szCs w:val="24"/>
        </w:rPr>
        <w:t>_Down</w:t>
      </w:r>
      <w:r w:rsidR="00B830FF">
        <w:rPr>
          <w:sz w:val="24"/>
          <w:szCs w:val="24"/>
        </w:rPr>
        <w:t>welling</w:t>
      </w:r>
      <w:r>
        <w:rPr>
          <w:sz w:val="24"/>
          <w:szCs w:val="24"/>
        </w:rPr>
        <w:t>_</w:t>
      </w:r>
      <w:r w:rsidR="44E7E3EA">
        <w:rPr>
          <w:sz w:val="24"/>
          <w:szCs w:val="24"/>
        </w:rPr>
        <w:t>Fu</w:t>
      </w:r>
      <w:r w:rsidR="00B98BA1">
        <w:rPr>
          <w:sz w:val="24"/>
          <w:szCs w:val="24"/>
        </w:rPr>
        <w:t>ll</w:t>
      </w:r>
      <w:r w:rsidR="00961F35">
        <w:rPr>
          <w:sz w:val="24"/>
          <w:szCs w:val="24"/>
        </w:rPr>
        <w:t>_</w:t>
      </w:r>
      <w:r>
        <w:rPr>
          <w:sz w:val="24"/>
          <w:szCs w:val="24"/>
        </w:rPr>
        <w:t>NoProductsSpecified</w:t>
      </w:r>
    </w:p>
    <w:p w14:paraId="3153E59A" w14:textId="7A9C108B" w:rsidR="00B830FF" w:rsidRDefault="00B830FF" w:rsidP="00517FDF">
      <w:pPr>
        <w:rPr>
          <w:sz w:val="24"/>
          <w:szCs w:val="24"/>
        </w:rPr>
      </w:pPr>
    </w:p>
    <w:p w14:paraId="3824A7FB" w14:textId="3D38CADE" w:rsidR="00295806" w:rsidRDefault="00B830FF" w:rsidP="00517FDF">
      <w:pPr>
        <w:rPr>
          <w:i/>
          <w:iCs/>
          <w:sz w:val="24"/>
          <w:szCs w:val="24"/>
        </w:rPr>
      </w:pPr>
      <w:r w:rsidRPr="00B62A2B">
        <w:rPr>
          <w:i/>
          <w:iCs/>
          <w:sz w:val="24"/>
          <w:szCs w:val="24"/>
        </w:rPr>
        <w:t xml:space="preserve">Example </w:t>
      </w:r>
      <w:r w:rsidR="00265CBB">
        <w:rPr>
          <w:i/>
          <w:iCs/>
          <w:sz w:val="24"/>
          <w:szCs w:val="24"/>
        </w:rPr>
        <w:t xml:space="preserve">of </w:t>
      </w:r>
      <w:r w:rsidRPr="00B62A2B">
        <w:rPr>
          <w:i/>
          <w:iCs/>
          <w:sz w:val="24"/>
          <w:szCs w:val="24"/>
        </w:rPr>
        <w:t xml:space="preserve">photolysis rate coefficient for reaction HNO4 + </w:t>
      </w:r>
      <w:proofErr w:type="spellStart"/>
      <w:r w:rsidRPr="00B62A2B">
        <w:rPr>
          <w:i/>
          <w:iCs/>
          <w:sz w:val="24"/>
          <w:szCs w:val="24"/>
        </w:rPr>
        <w:t>hν</w:t>
      </w:r>
      <w:proofErr w:type="spellEnd"/>
      <w:r w:rsidRPr="00B62A2B">
        <w:rPr>
          <w:i/>
          <w:iCs/>
          <w:sz w:val="24"/>
          <w:szCs w:val="24"/>
        </w:rPr>
        <w:t xml:space="preserve"> → HO2 + NO2</w:t>
      </w:r>
      <w:r w:rsidRPr="00704C16">
        <w:rPr>
          <w:i/>
          <w:iCs/>
          <w:sz w:val="24"/>
          <w:szCs w:val="24"/>
        </w:rPr>
        <w:t xml:space="preserve"> derived from </w:t>
      </w:r>
      <w:r w:rsidR="680D726F" w:rsidRPr="0041567C">
        <w:rPr>
          <w:i/>
          <w:iCs/>
          <w:sz w:val="24"/>
          <w:szCs w:val="24"/>
        </w:rPr>
        <w:t>total</w:t>
      </w:r>
      <w:r w:rsidRPr="0041567C">
        <w:rPr>
          <w:i/>
          <w:iCs/>
          <w:sz w:val="24"/>
          <w:szCs w:val="24"/>
        </w:rPr>
        <w:t xml:space="preserve"> actinic flux measurement:</w:t>
      </w:r>
    </w:p>
    <w:p w14:paraId="5033AF43" w14:textId="3ABA4F7D" w:rsidR="00B830FF" w:rsidRDefault="00B830FF" w:rsidP="00517FDF">
      <w:pPr>
        <w:rPr>
          <w:sz w:val="24"/>
          <w:szCs w:val="24"/>
        </w:rPr>
      </w:pPr>
      <w:r>
        <w:rPr>
          <w:sz w:val="24"/>
          <w:szCs w:val="24"/>
        </w:rPr>
        <w:t>GasJvalue_jHNO4_InSitu_</w:t>
      </w:r>
      <w:r w:rsidR="680D726F">
        <w:rPr>
          <w:sz w:val="24"/>
          <w:szCs w:val="24"/>
        </w:rPr>
        <w:t>Total</w:t>
      </w:r>
      <w:r>
        <w:rPr>
          <w:sz w:val="24"/>
          <w:szCs w:val="24"/>
        </w:rPr>
        <w:t>_</w:t>
      </w:r>
      <w:r w:rsidR="71167929">
        <w:rPr>
          <w:sz w:val="24"/>
          <w:szCs w:val="24"/>
        </w:rPr>
        <w:t>Partial_</w:t>
      </w:r>
      <w:r>
        <w:rPr>
          <w:sz w:val="24"/>
          <w:szCs w:val="24"/>
        </w:rPr>
        <w:t>HO</w:t>
      </w:r>
      <w:r w:rsidR="71167929">
        <w:rPr>
          <w:sz w:val="24"/>
          <w:szCs w:val="24"/>
        </w:rPr>
        <w:t>2-</w:t>
      </w:r>
      <w:r>
        <w:rPr>
          <w:sz w:val="24"/>
          <w:szCs w:val="24"/>
        </w:rPr>
        <w:t>NO2</w:t>
      </w:r>
    </w:p>
    <w:p w14:paraId="16479893" w14:textId="77777777" w:rsidR="003C5D7B" w:rsidRDefault="003C5D7B" w:rsidP="00517FDF">
      <w:pPr>
        <w:rPr>
          <w:sz w:val="24"/>
          <w:szCs w:val="24"/>
        </w:rPr>
      </w:pPr>
    </w:p>
    <w:p w14:paraId="53B4F99F" w14:textId="3EF32E3F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E06E53">
        <w:rPr>
          <w:sz w:val="24"/>
          <w:szCs w:val="24"/>
        </w:rPr>
        <w:t>4.7</w:t>
      </w:r>
      <w:r w:rsidR="00922547">
        <w:rPr>
          <w:sz w:val="24"/>
          <w:szCs w:val="24"/>
        </w:rPr>
        <w:t>:</w:t>
      </w:r>
      <w:r w:rsidR="00E06E53">
        <w:rPr>
          <w:sz w:val="24"/>
          <w:szCs w:val="24"/>
        </w:rPr>
        <w:t xml:space="preserve"> </w:t>
      </w:r>
      <w:r w:rsidR="00AB1404">
        <w:rPr>
          <w:sz w:val="24"/>
          <w:szCs w:val="24"/>
        </w:rPr>
        <w:t xml:space="preserve">List of </w:t>
      </w:r>
      <w:proofErr w:type="spellStart"/>
      <w:r w:rsidR="00AB1404">
        <w:rPr>
          <w:sz w:val="24"/>
          <w:szCs w:val="24"/>
        </w:rPr>
        <w:t>CoreNames</w:t>
      </w:r>
      <w:proofErr w:type="spellEnd"/>
      <w:r w:rsidR="00AB1404">
        <w:rPr>
          <w:sz w:val="24"/>
          <w:szCs w:val="24"/>
        </w:rPr>
        <w:t xml:space="preserve"> for Gas Phase Photolytic Rate Coefficients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8"/>
        <w:gridCol w:w="7192"/>
      </w:tblGrid>
      <w:tr w:rsidR="0077589A" w14:paraId="3ABCF43F" w14:textId="77777777" w:rsidTr="00B87DB6">
        <w:trPr>
          <w:trHeight w:val="422"/>
          <w:tblHeader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927C5" w14:textId="77777777" w:rsidR="0077589A" w:rsidRPr="0041567C" w:rsidRDefault="00B74EA7" w:rsidP="00D16569">
            <w:pPr>
              <w:rPr>
                <w:sz w:val="24"/>
                <w:szCs w:val="24"/>
              </w:rPr>
            </w:pPr>
            <w:proofErr w:type="spellStart"/>
            <w:r w:rsidRPr="0041567C">
              <w:rPr>
                <w:b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796B3" w14:textId="77777777" w:rsidR="0077589A" w:rsidRPr="0041567C" w:rsidRDefault="00B74EA7">
            <w:pPr>
              <w:rPr>
                <w:b/>
                <w:sz w:val="24"/>
                <w:szCs w:val="24"/>
              </w:rPr>
            </w:pPr>
            <w:r w:rsidRPr="0041567C">
              <w:rPr>
                <w:b/>
                <w:sz w:val="24"/>
                <w:szCs w:val="24"/>
              </w:rPr>
              <w:t>Definition</w:t>
            </w:r>
          </w:p>
        </w:tc>
      </w:tr>
      <w:tr w:rsidR="0077589A" w14:paraId="1E061E1F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2D698" w14:textId="77777777" w:rsidR="0077589A" w:rsidRDefault="00B74EA7">
            <w:r>
              <w:t>jO3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F90E2" w14:textId="77777777" w:rsidR="0077589A" w:rsidRDefault="00B74EA7">
            <w:pPr>
              <w:widowControl w:val="0"/>
            </w:pPr>
            <w:r>
              <w:t>Rate Coefficient for Photolysis of Ozone</w:t>
            </w:r>
          </w:p>
        </w:tc>
      </w:tr>
      <w:tr w:rsidR="0077589A" w14:paraId="490EA69F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E53F1" w14:textId="77777777" w:rsidR="0077589A" w:rsidRDefault="00B74EA7">
            <w:r>
              <w:t>jNO2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725BB" w14:textId="77777777" w:rsidR="0077589A" w:rsidRDefault="00B74EA7">
            <w:pPr>
              <w:widowControl w:val="0"/>
            </w:pPr>
            <w:r>
              <w:t xml:space="preserve">Rate Coefficient for Photolysis of </w:t>
            </w:r>
          </w:p>
          <w:p w14:paraId="4A5F6767" w14:textId="77777777" w:rsidR="0077589A" w:rsidRDefault="00B74EA7">
            <w:pPr>
              <w:widowControl w:val="0"/>
            </w:pPr>
            <w:r>
              <w:t>Nitrogen Dioxide</w:t>
            </w:r>
          </w:p>
        </w:tc>
      </w:tr>
      <w:tr w:rsidR="0077589A" w14:paraId="126F4BFD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AF12F" w14:textId="77777777" w:rsidR="0077589A" w:rsidRDefault="00B74EA7">
            <w:r>
              <w:t>jH2O2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38697" w14:textId="77777777" w:rsidR="0077589A" w:rsidRDefault="00B74EA7">
            <w:r>
              <w:t>Rate Coefficient for Photolysis of Hydrogen Peroxide</w:t>
            </w:r>
          </w:p>
        </w:tc>
      </w:tr>
      <w:tr w:rsidR="0077589A" w14:paraId="5ACE7A5C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2E993" w14:textId="77777777" w:rsidR="0077589A" w:rsidRDefault="00B74EA7">
            <w:r>
              <w:t>jNO3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77CE1" w14:textId="77777777" w:rsidR="0077589A" w:rsidRDefault="00B74EA7">
            <w:r>
              <w:t>Rate Coefficient for Photolysis of Nitrate Radical</w:t>
            </w:r>
          </w:p>
        </w:tc>
      </w:tr>
      <w:tr w:rsidR="0077589A" w14:paraId="4A32B031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90539" w14:textId="77777777" w:rsidR="0077589A" w:rsidRDefault="00B74EA7">
            <w:r>
              <w:t>jN2O5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A2177" w14:textId="77777777" w:rsidR="0077589A" w:rsidRDefault="00B74EA7">
            <w:r>
              <w:t>Rate Coefficient for Photolysis of Nitrogen Pentoxide</w:t>
            </w:r>
          </w:p>
        </w:tc>
      </w:tr>
      <w:tr w:rsidR="0077589A" w14:paraId="3FD3E31B" w14:textId="77777777" w:rsidTr="00B87DB6">
        <w:trPr>
          <w:trHeight w:val="38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E191A" w14:textId="77777777" w:rsidR="0077589A" w:rsidRDefault="00B74EA7">
            <w:r>
              <w:t>jHNO2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5B0FE" w14:textId="77777777" w:rsidR="0077589A" w:rsidRDefault="00B74EA7">
            <w:r>
              <w:t>Rate Coefficient for Photolysis of Nitrous Acid</w:t>
            </w:r>
          </w:p>
        </w:tc>
      </w:tr>
      <w:tr w:rsidR="0077589A" w14:paraId="33AA2864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C4CC3" w14:textId="77777777" w:rsidR="0077589A" w:rsidRDefault="00B74EA7">
            <w:r>
              <w:t>jHNO3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9B964" w14:textId="77777777" w:rsidR="0077589A" w:rsidRDefault="00B74EA7">
            <w:r>
              <w:t>Rate Coefficient for Photolysis of Nitric Acid</w:t>
            </w:r>
          </w:p>
        </w:tc>
      </w:tr>
      <w:tr w:rsidR="0077589A" w14:paraId="6FEC3A84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C4FDC" w14:textId="77777777" w:rsidR="0077589A" w:rsidRDefault="00B74EA7">
            <w:r>
              <w:t>jHNO4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061FF" w14:textId="77777777" w:rsidR="0077589A" w:rsidRDefault="00B74EA7">
            <w:r>
              <w:t xml:space="preserve">Rate Coefficient for Photolysis of </w:t>
            </w:r>
            <w:proofErr w:type="spellStart"/>
            <w:r>
              <w:t>Peroxynitric</w:t>
            </w:r>
            <w:proofErr w:type="spellEnd"/>
            <w:r>
              <w:t xml:space="preserve"> acid</w:t>
            </w:r>
          </w:p>
        </w:tc>
      </w:tr>
      <w:tr w:rsidR="0077589A" w14:paraId="7377AB8D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DD3B6" w14:textId="77777777" w:rsidR="0077589A" w:rsidRDefault="00B74EA7">
            <w:r>
              <w:t>jCH2O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FCD66" w14:textId="77777777" w:rsidR="0077589A" w:rsidRDefault="00B74EA7">
            <w:r>
              <w:t>Rate Coefficient for Photolysis of Formaldehyde</w:t>
            </w:r>
          </w:p>
        </w:tc>
      </w:tr>
      <w:tr w:rsidR="0077589A" w14:paraId="745D8952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D36D5" w14:textId="77777777" w:rsidR="0077589A" w:rsidRDefault="00B74EA7">
            <w:r>
              <w:t>jCH3CHO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D77E7" w14:textId="77777777" w:rsidR="0077589A" w:rsidRDefault="00B74EA7">
            <w:r>
              <w:t>Rate Coefficient for Photolysis of Acetaldehyde</w:t>
            </w:r>
          </w:p>
        </w:tc>
      </w:tr>
      <w:tr w:rsidR="0077589A" w14:paraId="1DB8E922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9F5AA" w14:textId="77777777" w:rsidR="0077589A" w:rsidRDefault="00B74EA7">
            <w:proofErr w:type="spellStart"/>
            <w:r>
              <w:t>jPropanal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263BB" w14:textId="77777777" w:rsidR="0077589A" w:rsidRDefault="00B74EA7">
            <w:r>
              <w:t xml:space="preserve">Rate Coefficient for Photolysis of </w:t>
            </w:r>
            <w:proofErr w:type="spellStart"/>
            <w:r>
              <w:t>Propanal</w:t>
            </w:r>
            <w:proofErr w:type="spellEnd"/>
          </w:p>
        </w:tc>
      </w:tr>
      <w:tr w:rsidR="0077589A" w14:paraId="47CEDF25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47BEA" w14:textId="77777777" w:rsidR="0077589A" w:rsidRDefault="00B74EA7">
            <w:r>
              <w:t>jCH3OOH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2B38C" w14:textId="77777777" w:rsidR="0077589A" w:rsidRDefault="00B74EA7">
            <w:r>
              <w:t xml:space="preserve">Rate Coefficient for Photolysis of Methyl Hydroperoxide </w:t>
            </w:r>
          </w:p>
        </w:tc>
      </w:tr>
      <w:tr w:rsidR="0077589A" w14:paraId="691AC76C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36DC0" w14:textId="77777777" w:rsidR="0077589A" w:rsidRDefault="00B74EA7">
            <w:r>
              <w:t>jMeONO2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63A64" w14:textId="77777777" w:rsidR="0077589A" w:rsidRDefault="00B74EA7">
            <w:r>
              <w:t>Rate Coefficient for Photolysis of Methyl Nitrate</w:t>
            </w:r>
          </w:p>
        </w:tc>
      </w:tr>
      <w:tr w:rsidR="0077589A" w14:paraId="274173D5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163CF" w14:textId="77777777" w:rsidR="0077589A" w:rsidRDefault="00B74EA7">
            <w:r>
              <w:t>jEthONO2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ED36B" w14:textId="77777777" w:rsidR="0077589A" w:rsidRDefault="00B74EA7">
            <w:r>
              <w:t>Rate Coefficient for Photolysis of Ethyl Nitrate</w:t>
            </w:r>
          </w:p>
        </w:tc>
      </w:tr>
      <w:tr w:rsidR="0077589A" w14:paraId="1401A0F3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5828E" w14:textId="77777777" w:rsidR="0077589A" w:rsidRDefault="00B74EA7">
            <w:proofErr w:type="spellStart"/>
            <w:r>
              <w:t>jPAN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E42B4" w14:textId="77777777" w:rsidR="0077589A" w:rsidRDefault="00B74EA7">
            <w:r>
              <w:t>Rate Coefficient for Photolysis of Peroxyacetyl Nitrate</w:t>
            </w:r>
          </w:p>
        </w:tc>
      </w:tr>
      <w:tr w:rsidR="0077589A" w14:paraId="71002DEA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84E8A" w14:textId="77777777" w:rsidR="0077589A" w:rsidRDefault="00B74EA7">
            <w:proofErr w:type="spellStart"/>
            <w:r>
              <w:t>jMAC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9C9D2" w14:textId="77777777" w:rsidR="0077589A" w:rsidRDefault="00B74EA7">
            <w:r>
              <w:t>Rate Coefficient for Photolysis of Methacrolein</w:t>
            </w:r>
          </w:p>
        </w:tc>
      </w:tr>
      <w:tr w:rsidR="0077589A" w14:paraId="157F67BA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E65CA" w14:textId="77777777" w:rsidR="0077589A" w:rsidRDefault="00B74EA7">
            <w:proofErr w:type="spellStart"/>
            <w:r>
              <w:t>jMVK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3D2EC" w14:textId="77777777" w:rsidR="0077589A" w:rsidRDefault="00B74EA7">
            <w:r>
              <w:t>Rate Coefficient for Photolysis of Methyl Vinyl Ketone</w:t>
            </w:r>
          </w:p>
        </w:tc>
      </w:tr>
      <w:tr w:rsidR="00B87DB6" w14:paraId="058360ED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D8A82" w14:textId="1CE43F81" w:rsidR="00B87DB6" w:rsidRDefault="00B87DB6" w:rsidP="00B87DB6">
            <w:proofErr w:type="spellStart"/>
            <w:r>
              <w:t>jMEK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784ED" w14:textId="7B65027D" w:rsidR="00B87DB6" w:rsidRDefault="00B87DB6" w:rsidP="00B87DB6">
            <w:r>
              <w:t>Rate Coefficient for Photolysis of Methyl Ethyl Ketone</w:t>
            </w:r>
          </w:p>
        </w:tc>
      </w:tr>
      <w:tr w:rsidR="00B87DB6" w14:paraId="1D368585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B02B1" w14:textId="77777777" w:rsidR="00B87DB6" w:rsidRDefault="00B87DB6" w:rsidP="00B87DB6">
            <w:proofErr w:type="spellStart"/>
            <w:r>
              <w:t>jAcetone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31C03" w14:textId="77777777" w:rsidR="00B87DB6" w:rsidRDefault="00B87DB6" w:rsidP="00B87DB6">
            <w:r>
              <w:t>Rate Coefficient for Photolysis of Acetone</w:t>
            </w:r>
          </w:p>
        </w:tc>
      </w:tr>
      <w:tr w:rsidR="00B87DB6" w14:paraId="74F62A4F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CFE68" w14:textId="77777777" w:rsidR="00B87DB6" w:rsidRDefault="00B87DB6" w:rsidP="00B87DB6">
            <w:proofErr w:type="spellStart"/>
            <w:r>
              <w:lastRenderedPageBreak/>
              <w:t>jEthAcetate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8B360" w14:textId="77777777" w:rsidR="00B87DB6" w:rsidRDefault="00B87DB6" w:rsidP="00B87DB6">
            <w:r>
              <w:t>Rate Coefficient for Photolysis of Ethyl Acetate</w:t>
            </w:r>
          </w:p>
        </w:tc>
      </w:tr>
      <w:tr w:rsidR="00B87DB6" w14:paraId="09AD3150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220FF" w14:textId="77777777" w:rsidR="00B87DB6" w:rsidRDefault="00B87DB6" w:rsidP="00B87DB6">
            <w:proofErr w:type="spellStart"/>
            <w:r>
              <w:t>jMeAcetate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899B3" w14:textId="77777777" w:rsidR="00B87DB6" w:rsidRDefault="00B87DB6" w:rsidP="00B87DB6">
            <w:r>
              <w:t>Rate Coefficient for Photolysis of Methyl Acetate</w:t>
            </w:r>
          </w:p>
        </w:tc>
      </w:tr>
      <w:tr w:rsidR="00B87DB6" w14:paraId="7E2D7A63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96FE6" w14:textId="77777777" w:rsidR="00B87DB6" w:rsidRDefault="00B87DB6" w:rsidP="00B87DB6"/>
          <w:p w14:paraId="2056C058" w14:textId="77777777" w:rsidR="00B87DB6" w:rsidRDefault="00B87DB6" w:rsidP="00B87DB6">
            <w:proofErr w:type="spellStart"/>
            <w:r>
              <w:t>jCHOCHO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DB820" w14:textId="77777777" w:rsidR="00B87DB6" w:rsidRDefault="00B87DB6" w:rsidP="00B87DB6">
            <w:r>
              <w:t>Rate Coefficient for Photolysis of Glyoxal</w:t>
            </w:r>
          </w:p>
        </w:tc>
      </w:tr>
      <w:tr w:rsidR="00B87DB6" w14:paraId="4CF4AE7B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D3535" w14:textId="77777777" w:rsidR="00B87DB6" w:rsidRDefault="00B87DB6" w:rsidP="00B87DB6">
            <w:r>
              <w:t xml:space="preserve">jCH3COCHO 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EF4DE" w14:textId="77777777" w:rsidR="00B87DB6" w:rsidRDefault="00B87DB6" w:rsidP="00B87DB6">
            <w:r>
              <w:t>Rate Coefficient for Photolysis of Methyl Glyoxal</w:t>
            </w:r>
          </w:p>
        </w:tc>
      </w:tr>
      <w:tr w:rsidR="00B87DB6" w14:paraId="475609E7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6899C" w14:textId="77777777" w:rsidR="00B87DB6" w:rsidRDefault="00B87DB6" w:rsidP="00B87DB6">
            <w:r>
              <w:t>j23Butanedione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A1935" w14:textId="77777777" w:rsidR="00B87DB6" w:rsidRDefault="00B87DB6" w:rsidP="00B87DB6">
            <w:r>
              <w:t>Rate Coefficient for Photolysis of 2,3-Butanedione</w:t>
            </w:r>
          </w:p>
        </w:tc>
      </w:tr>
      <w:tr w:rsidR="00B87DB6" w14:paraId="4452971A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6C24D" w14:textId="77777777" w:rsidR="00B87DB6" w:rsidRDefault="00B87DB6" w:rsidP="00B87DB6">
            <w:r>
              <w:t>jCl2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8E694" w14:textId="77777777" w:rsidR="00B87DB6" w:rsidRDefault="00B87DB6" w:rsidP="00B87DB6">
            <w:r>
              <w:t>Rate Coefficient for Photolysis of Chlorine</w:t>
            </w:r>
          </w:p>
        </w:tc>
      </w:tr>
      <w:tr w:rsidR="00B87DB6" w14:paraId="056283B0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BAA65" w14:textId="77777777" w:rsidR="00B87DB6" w:rsidRDefault="00B87DB6" w:rsidP="00B87DB6">
            <w:proofErr w:type="spellStart"/>
            <w:r>
              <w:t>jClO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4B863" w14:textId="77777777" w:rsidR="00B87DB6" w:rsidRDefault="00B87DB6" w:rsidP="00B87DB6">
            <w:r>
              <w:t>Rate Coefficient for Photolysis of Chlorine Oxide</w:t>
            </w:r>
          </w:p>
        </w:tc>
      </w:tr>
      <w:tr w:rsidR="00B87DB6" w14:paraId="4C979779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2A29F" w14:textId="77777777" w:rsidR="00B87DB6" w:rsidRDefault="00B87DB6" w:rsidP="00B87DB6">
            <w:r>
              <w:t>jClNO2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583A0" w14:textId="77777777" w:rsidR="00B87DB6" w:rsidRDefault="00B87DB6" w:rsidP="00B87DB6">
            <w:r>
              <w:t>Rate Coefficient for Photolysis of Nitryl Chloride</w:t>
            </w:r>
          </w:p>
        </w:tc>
      </w:tr>
      <w:tr w:rsidR="00B87DB6" w14:paraId="73A0CCC1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ACAA8" w14:textId="77777777" w:rsidR="00B87DB6" w:rsidRDefault="00B87DB6" w:rsidP="00B87DB6">
            <w:proofErr w:type="spellStart"/>
            <w:r>
              <w:t>jClONO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D76BB" w14:textId="77777777" w:rsidR="00B87DB6" w:rsidRPr="00905C7D" w:rsidRDefault="00B87DB6" w:rsidP="00B87DB6">
            <w:r w:rsidRPr="00905C7D">
              <w:t xml:space="preserve">Rate Coefficient for Photolysis of </w:t>
            </w:r>
            <w:proofErr w:type="spellStart"/>
            <w:r w:rsidRPr="00CA541E">
              <w:t>ClONO</w:t>
            </w:r>
            <w:proofErr w:type="spellEnd"/>
          </w:p>
        </w:tc>
      </w:tr>
      <w:tr w:rsidR="00B87DB6" w14:paraId="726A08D6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0CBC" w14:textId="77777777" w:rsidR="00B87DB6" w:rsidRDefault="00B87DB6" w:rsidP="00B87DB6">
            <w:r>
              <w:t>jClONO2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1759D" w14:textId="77777777" w:rsidR="00B87DB6" w:rsidRPr="00905C7D" w:rsidRDefault="00B87DB6" w:rsidP="00B87DB6">
            <w:r w:rsidRPr="00905C7D">
              <w:t>Rate Coefficient for Photolysis of Chlorine Nitrate</w:t>
            </w:r>
          </w:p>
        </w:tc>
      </w:tr>
      <w:tr w:rsidR="00B87DB6" w14:paraId="295E4E28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1DCCC" w14:textId="77777777" w:rsidR="00B87DB6" w:rsidRDefault="00B87DB6" w:rsidP="00B87DB6">
            <w:r>
              <w:t>jBr2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05D0B" w14:textId="77777777" w:rsidR="00B87DB6" w:rsidRPr="00905C7D" w:rsidRDefault="00B87DB6" w:rsidP="00B87DB6">
            <w:r w:rsidRPr="00905C7D">
              <w:t xml:space="preserve">Rate Coefficient for Photolysis of Bromine to </w:t>
            </w:r>
            <w:proofErr w:type="spellStart"/>
            <w:r w:rsidRPr="00905C7D">
              <w:t>Br+Br</w:t>
            </w:r>
            <w:proofErr w:type="spellEnd"/>
          </w:p>
        </w:tc>
      </w:tr>
      <w:tr w:rsidR="00B87DB6" w14:paraId="4878162D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9223C" w14:textId="77777777" w:rsidR="00B87DB6" w:rsidRDefault="00B87DB6" w:rsidP="00B87DB6">
            <w:proofErr w:type="spellStart"/>
            <w:r>
              <w:t>jBrO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31923" w14:textId="77777777" w:rsidR="00B87DB6" w:rsidRPr="00905C7D" w:rsidRDefault="00B87DB6" w:rsidP="00B87DB6">
            <w:r w:rsidRPr="00905C7D">
              <w:t>Rate Coefficient for Photolysis of Bromine Oxide</w:t>
            </w:r>
          </w:p>
        </w:tc>
      </w:tr>
      <w:tr w:rsidR="00B87DB6" w14:paraId="5325501C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79A9C" w14:textId="77777777" w:rsidR="00B87DB6" w:rsidRDefault="00B87DB6" w:rsidP="00B87DB6">
            <w:proofErr w:type="spellStart"/>
            <w:r>
              <w:t>jHOBr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3197A" w14:textId="77777777" w:rsidR="00B87DB6" w:rsidRPr="00905C7D" w:rsidRDefault="00B87DB6" w:rsidP="00B87DB6">
            <w:r w:rsidRPr="00905C7D">
              <w:t xml:space="preserve">Rate Coefficient for Photolysis of </w:t>
            </w:r>
            <w:proofErr w:type="spellStart"/>
            <w:r w:rsidRPr="00905C7D">
              <w:t>Hypobromous</w:t>
            </w:r>
            <w:proofErr w:type="spellEnd"/>
            <w:r w:rsidRPr="00905C7D">
              <w:t xml:space="preserve"> Acid</w:t>
            </w:r>
          </w:p>
        </w:tc>
      </w:tr>
      <w:tr w:rsidR="00B87DB6" w14:paraId="360EAAEC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F2680" w14:textId="77777777" w:rsidR="00B87DB6" w:rsidRDefault="00B87DB6" w:rsidP="00B87DB6">
            <w:proofErr w:type="spellStart"/>
            <w:r>
              <w:t>jBrNO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4DEA7" w14:textId="77777777" w:rsidR="00B87DB6" w:rsidRPr="00905C7D" w:rsidRDefault="00B87DB6" w:rsidP="00B87DB6">
            <w:r w:rsidRPr="00905C7D">
              <w:t xml:space="preserve">Rate Coefficient for Photolysis of </w:t>
            </w:r>
            <w:proofErr w:type="spellStart"/>
            <w:r w:rsidRPr="00CA541E">
              <w:t>BrNO</w:t>
            </w:r>
            <w:proofErr w:type="spellEnd"/>
          </w:p>
        </w:tc>
      </w:tr>
      <w:tr w:rsidR="00B87DB6" w14:paraId="63D81893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FFC1E" w14:textId="77777777" w:rsidR="00B87DB6" w:rsidRDefault="00B87DB6" w:rsidP="00B87DB6">
            <w:proofErr w:type="spellStart"/>
            <w:r>
              <w:t>jBrONO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809AD" w14:textId="77777777" w:rsidR="00B87DB6" w:rsidRPr="00905C7D" w:rsidRDefault="00B87DB6" w:rsidP="00B87DB6">
            <w:r w:rsidRPr="00905C7D">
              <w:t xml:space="preserve">Rate Coefficient for Photolysis of </w:t>
            </w:r>
            <w:proofErr w:type="spellStart"/>
            <w:r w:rsidRPr="00CA541E">
              <w:t>BrONO</w:t>
            </w:r>
            <w:proofErr w:type="spellEnd"/>
          </w:p>
        </w:tc>
      </w:tr>
      <w:tr w:rsidR="00B87DB6" w14:paraId="2BDCD8FD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39A5D" w14:textId="77777777" w:rsidR="00B87DB6" w:rsidRDefault="00B87DB6" w:rsidP="00B87DB6">
            <w:r>
              <w:t>jBrONO2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5CF41" w14:textId="77777777" w:rsidR="00B87DB6" w:rsidRPr="00905C7D" w:rsidRDefault="00B87DB6" w:rsidP="00B87DB6">
            <w:r w:rsidRPr="00905C7D">
              <w:t xml:space="preserve">Rate Coefficient for Photolysis of </w:t>
            </w:r>
            <w:r w:rsidRPr="00CA541E">
              <w:t>BrONO2</w:t>
            </w:r>
          </w:p>
        </w:tc>
      </w:tr>
      <w:tr w:rsidR="00B87DB6" w14:paraId="0D0949FE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939C3" w14:textId="5996DD5D" w:rsidR="00B87DB6" w:rsidRDefault="00B87DB6" w:rsidP="00B87DB6">
            <w:r>
              <w:t>jBrNO2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9C5E3" w14:textId="0D80CA6F" w:rsidR="00B87DB6" w:rsidRDefault="00B87DB6" w:rsidP="00B87DB6">
            <w:r>
              <w:t>Rate Coefficient for Photolysis of BrNO2</w:t>
            </w:r>
          </w:p>
        </w:tc>
      </w:tr>
      <w:tr w:rsidR="00B87DB6" w14:paraId="6B5F0117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D3CCC" w14:textId="77777777" w:rsidR="00B87DB6" w:rsidRDefault="00B87DB6" w:rsidP="00B87DB6">
            <w:proofErr w:type="spellStart"/>
            <w:r>
              <w:t>jBrCl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2449D" w14:textId="77777777" w:rsidR="00B87DB6" w:rsidRDefault="00B87DB6" w:rsidP="00B87DB6">
            <w:r>
              <w:t>Rate Coefficient for Photolysis of Bromine Chloride</w:t>
            </w:r>
          </w:p>
        </w:tc>
      </w:tr>
      <w:tr w:rsidR="00B87DB6" w14:paraId="054AAE31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9C931" w14:textId="77777777" w:rsidR="00B87DB6" w:rsidRDefault="00B87DB6" w:rsidP="00B87DB6">
            <w:r>
              <w:t>jCHBr3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81DC4" w14:textId="77777777" w:rsidR="00B87DB6" w:rsidRDefault="00B87DB6" w:rsidP="00B87DB6">
            <w:r>
              <w:t>Rate Coefficient for Photolysis of Bromoform</w:t>
            </w:r>
          </w:p>
        </w:tc>
      </w:tr>
      <w:tr w:rsidR="00B87DB6" w14:paraId="614D9815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933F1" w14:textId="77777777" w:rsidR="00B87DB6" w:rsidRDefault="00B87DB6" w:rsidP="00B87DB6">
            <w:proofErr w:type="spellStart"/>
            <w:r>
              <w:t>jButanal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A697D" w14:textId="77777777" w:rsidR="00B87DB6" w:rsidRDefault="00B87DB6" w:rsidP="00B87DB6">
            <w:pPr>
              <w:rPr>
                <w:highlight w:val="yellow"/>
              </w:rPr>
            </w:pPr>
            <w:r>
              <w:t>Rate Coefficient for Photolysis of Butanal</w:t>
            </w:r>
          </w:p>
        </w:tc>
      </w:tr>
      <w:tr w:rsidR="00B87DB6" w14:paraId="19050277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035E4" w14:textId="77777777" w:rsidR="00B87DB6" w:rsidRDefault="00B87DB6" w:rsidP="00B87DB6">
            <w:r>
              <w:t>jBr2O</w:t>
            </w:r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06AFB" w14:textId="77777777" w:rsidR="00B87DB6" w:rsidRDefault="00B87DB6" w:rsidP="00B87DB6">
            <w:pPr>
              <w:rPr>
                <w:highlight w:val="yellow"/>
              </w:rPr>
            </w:pPr>
            <w:r>
              <w:t xml:space="preserve">Rate Coefficient for Photolysis of </w:t>
            </w:r>
            <w:proofErr w:type="spellStart"/>
            <w:r>
              <w:t>Dibromine</w:t>
            </w:r>
            <w:proofErr w:type="spellEnd"/>
            <w:r>
              <w:t xml:space="preserve"> Monoxide</w:t>
            </w:r>
          </w:p>
        </w:tc>
      </w:tr>
      <w:tr w:rsidR="00B87DB6" w14:paraId="5D544257" w14:textId="77777777" w:rsidTr="00B87DB6">
        <w:trPr>
          <w:trHeight w:val="340"/>
        </w:trPr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C5C8E" w14:textId="61E5F2FB" w:rsidR="00B87DB6" w:rsidRDefault="00B87DB6" w:rsidP="00B87DB6">
            <w:proofErr w:type="spellStart"/>
            <w:r>
              <w:t>jHydroxyacetone</w:t>
            </w:r>
            <w:proofErr w:type="spellEnd"/>
          </w:p>
        </w:tc>
        <w:tc>
          <w:tcPr>
            <w:tcW w:w="7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79ECF" w14:textId="31FD360E" w:rsidR="00B87DB6" w:rsidRDefault="00B87DB6" w:rsidP="00B87DB6">
            <w:pPr>
              <w:rPr>
                <w:highlight w:val="yellow"/>
              </w:rPr>
            </w:pPr>
            <w:r>
              <w:t xml:space="preserve">Rate Coefficient for Photolysis of </w:t>
            </w:r>
            <w:proofErr w:type="spellStart"/>
            <w:r>
              <w:t>Hydroxyacetone</w:t>
            </w:r>
            <w:proofErr w:type="spellEnd"/>
          </w:p>
        </w:tc>
      </w:tr>
    </w:tbl>
    <w:p w14:paraId="06863FAA" w14:textId="77777777" w:rsidR="0077589A" w:rsidRDefault="00B74EA7">
      <w:pPr>
        <w:pStyle w:val="Heading2"/>
      </w:pPr>
      <w:r>
        <w:t>4.8 Radiation Standard Names:</w:t>
      </w:r>
    </w:p>
    <w:p w14:paraId="67451D7E" w14:textId="1D6B7B53" w:rsidR="0077589A" w:rsidRPr="003C5D7B" w:rsidRDefault="003612C1">
      <w:pPr>
        <w:rPr>
          <w:sz w:val="24"/>
          <w:szCs w:val="24"/>
        </w:rPr>
      </w:pPr>
      <w:r>
        <w:rPr>
          <w:sz w:val="24"/>
          <w:szCs w:val="24"/>
        </w:rPr>
        <w:t xml:space="preserve">The “Rad” </w:t>
      </w:r>
      <w:proofErr w:type="spellStart"/>
      <w:r w:rsidRPr="003C5D7B">
        <w:rPr>
          <w:sz w:val="24"/>
          <w:szCs w:val="24"/>
        </w:rPr>
        <w:t>MeasurementCategory</w:t>
      </w:r>
      <w:proofErr w:type="spellEnd"/>
      <w:r w:rsidRPr="003C5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 w:rsidR="00593655" w:rsidRPr="003C5D7B">
        <w:rPr>
          <w:sz w:val="24"/>
          <w:szCs w:val="24"/>
        </w:rPr>
        <w:t xml:space="preserve">group of standard names </w:t>
      </w:r>
      <w:r>
        <w:rPr>
          <w:sz w:val="24"/>
          <w:szCs w:val="24"/>
        </w:rPr>
        <w:t xml:space="preserve">that </w:t>
      </w:r>
      <w:r w:rsidR="001F05E5">
        <w:rPr>
          <w:sz w:val="24"/>
          <w:szCs w:val="24"/>
        </w:rPr>
        <w:t>describe</w:t>
      </w:r>
      <w:r w:rsidR="00593655" w:rsidRPr="003C5D7B">
        <w:rPr>
          <w:sz w:val="24"/>
          <w:szCs w:val="24"/>
        </w:rPr>
        <w:t xml:space="preserve"> radiation measurement variables. </w:t>
      </w:r>
      <w:r>
        <w:rPr>
          <w:sz w:val="24"/>
          <w:szCs w:val="24"/>
        </w:rPr>
        <w:t>T</w:t>
      </w:r>
      <w:r w:rsidR="008665A0">
        <w:rPr>
          <w:sz w:val="24"/>
          <w:szCs w:val="24"/>
        </w:rPr>
        <w:t xml:space="preserve">he </w:t>
      </w:r>
      <w:proofErr w:type="spellStart"/>
      <w:r w:rsidR="008665A0">
        <w:rPr>
          <w:sz w:val="24"/>
          <w:szCs w:val="24"/>
        </w:rPr>
        <w:t>MeasurementMode</w:t>
      </w:r>
      <w:proofErr w:type="spellEnd"/>
      <w:r w:rsidR="008665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this category </w:t>
      </w:r>
      <w:r w:rsidR="008665A0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always </w:t>
      </w:r>
      <w:r w:rsidR="00C14BDE">
        <w:rPr>
          <w:sz w:val="24"/>
          <w:szCs w:val="24"/>
        </w:rPr>
        <w:t>“</w:t>
      </w:r>
      <w:proofErr w:type="spellStart"/>
      <w:r w:rsidR="008665A0">
        <w:rPr>
          <w:sz w:val="24"/>
          <w:szCs w:val="24"/>
        </w:rPr>
        <w:t>InSitu</w:t>
      </w:r>
      <w:proofErr w:type="spellEnd"/>
      <w:r>
        <w:rPr>
          <w:sz w:val="24"/>
          <w:szCs w:val="24"/>
        </w:rPr>
        <w:t xml:space="preserve">”, and possible </w:t>
      </w:r>
      <w:proofErr w:type="spellStart"/>
      <w:r w:rsidR="00593655" w:rsidRPr="003C5D7B">
        <w:rPr>
          <w:sz w:val="24"/>
          <w:szCs w:val="24"/>
        </w:rPr>
        <w:t>CoreNames</w:t>
      </w:r>
      <w:proofErr w:type="spellEnd"/>
      <w:r w:rsidR="00593655" w:rsidRPr="003C5D7B">
        <w:rPr>
          <w:sz w:val="24"/>
          <w:szCs w:val="24"/>
        </w:rPr>
        <w:t xml:space="preserve"> are given in Table 4.8.</w:t>
      </w:r>
      <w:r w:rsidR="002726DE">
        <w:rPr>
          <w:sz w:val="24"/>
          <w:szCs w:val="24"/>
        </w:rPr>
        <w:t xml:space="preserve"> </w:t>
      </w:r>
      <w:r w:rsidR="00593655" w:rsidRPr="003C5D7B">
        <w:rPr>
          <w:sz w:val="24"/>
          <w:szCs w:val="24"/>
        </w:rPr>
        <w:t>There is only on</w:t>
      </w:r>
      <w:r w:rsidR="002B2686">
        <w:rPr>
          <w:sz w:val="24"/>
          <w:szCs w:val="24"/>
        </w:rPr>
        <w:t>e</w:t>
      </w:r>
      <w:r w:rsidR="00593655" w:rsidRPr="003C5D7B">
        <w:rPr>
          <w:sz w:val="24"/>
          <w:szCs w:val="24"/>
        </w:rPr>
        <w:t xml:space="preserve"> </w:t>
      </w:r>
      <w:proofErr w:type="spellStart"/>
      <w:r w:rsidR="00593655" w:rsidRPr="003C5D7B">
        <w:rPr>
          <w:sz w:val="24"/>
          <w:szCs w:val="24"/>
        </w:rPr>
        <w:t>DescriptiveAttribute</w:t>
      </w:r>
      <w:proofErr w:type="spellEnd"/>
      <w:r w:rsidR="00593655" w:rsidRPr="003C5D7B">
        <w:rPr>
          <w:sz w:val="24"/>
          <w:szCs w:val="24"/>
        </w:rPr>
        <w:t xml:space="preserve">, </w:t>
      </w:r>
      <w:r w:rsidR="00643911">
        <w:rPr>
          <w:sz w:val="24"/>
          <w:szCs w:val="24"/>
        </w:rPr>
        <w:t>“</w:t>
      </w:r>
      <w:proofErr w:type="spellStart"/>
      <w:r w:rsidR="00643911">
        <w:rPr>
          <w:sz w:val="24"/>
          <w:szCs w:val="24"/>
        </w:rPr>
        <w:t>WLMode</w:t>
      </w:r>
      <w:proofErr w:type="spellEnd"/>
      <w:r w:rsidR="00643911">
        <w:rPr>
          <w:sz w:val="24"/>
          <w:szCs w:val="24"/>
        </w:rPr>
        <w:t xml:space="preserve">”, which refers to the </w:t>
      </w:r>
      <w:r w:rsidR="00593655" w:rsidRPr="003C5D7B">
        <w:rPr>
          <w:sz w:val="24"/>
          <w:szCs w:val="24"/>
        </w:rPr>
        <w:t>spectral measurement mode</w:t>
      </w:r>
      <w:r w:rsidR="00643911">
        <w:rPr>
          <w:sz w:val="24"/>
          <w:szCs w:val="24"/>
        </w:rPr>
        <w:t xml:space="preserve">. </w:t>
      </w:r>
      <w:proofErr w:type="spellStart"/>
      <w:r w:rsidR="00643911">
        <w:rPr>
          <w:sz w:val="24"/>
          <w:szCs w:val="24"/>
        </w:rPr>
        <w:t>WLmode</w:t>
      </w:r>
      <w:proofErr w:type="spellEnd"/>
      <w:r w:rsidR="00593655" w:rsidRPr="003C5D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may be </w:t>
      </w:r>
      <w:r w:rsidR="00593655" w:rsidRPr="003C5D7B">
        <w:rPr>
          <w:sz w:val="24"/>
          <w:szCs w:val="24"/>
        </w:rPr>
        <w:t xml:space="preserve">three options: “BB” for broadband measurements, “SP” for spectral measurements, and “SC” </w:t>
      </w:r>
      <w:r w:rsidR="00593655" w:rsidRPr="003C5D7B">
        <w:rPr>
          <w:sz w:val="24"/>
          <w:szCs w:val="24"/>
        </w:rPr>
        <w:lastRenderedPageBreak/>
        <w:t xml:space="preserve">for </w:t>
      </w:r>
      <w:r w:rsidRPr="003C5D7B">
        <w:rPr>
          <w:sz w:val="24"/>
          <w:szCs w:val="24"/>
        </w:rPr>
        <w:t>measurement</w:t>
      </w:r>
      <w:r>
        <w:rPr>
          <w:sz w:val="24"/>
          <w:szCs w:val="24"/>
        </w:rPr>
        <w:t>-</w:t>
      </w:r>
      <w:r w:rsidR="00593655" w:rsidRPr="003C5D7B">
        <w:rPr>
          <w:sz w:val="24"/>
          <w:szCs w:val="24"/>
        </w:rPr>
        <w:t>specific spectral channels.</w:t>
      </w:r>
      <w:r w:rsidR="002726DE">
        <w:rPr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 w:rsidR="00593655" w:rsidRPr="003C5D7B">
        <w:rPr>
          <w:sz w:val="24"/>
          <w:szCs w:val="24"/>
        </w:rPr>
        <w:t xml:space="preserve"> measurement spectral range is important</w:t>
      </w:r>
      <w:r>
        <w:rPr>
          <w:sz w:val="24"/>
          <w:szCs w:val="24"/>
        </w:rPr>
        <w:t>, fully describing it</w:t>
      </w:r>
      <w:r w:rsidR="00593655" w:rsidRPr="003C5D7B">
        <w:rPr>
          <w:sz w:val="24"/>
          <w:szCs w:val="24"/>
        </w:rPr>
        <w:t xml:space="preserve"> </w:t>
      </w:r>
      <w:r w:rsidR="0034055B" w:rsidRPr="003C5D7B">
        <w:rPr>
          <w:sz w:val="24"/>
          <w:szCs w:val="24"/>
        </w:rPr>
        <w:t>requires specific wavelength information</w:t>
      </w:r>
      <w:r>
        <w:rPr>
          <w:sz w:val="24"/>
          <w:szCs w:val="24"/>
        </w:rPr>
        <w:t>, which is beyond the scope of the</w:t>
      </w:r>
      <w:r w:rsidR="0034055B" w:rsidRPr="003C5D7B">
        <w:rPr>
          <w:sz w:val="24"/>
          <w:szCs w:val="24"/>
        </w:rPr>
        <w:t xml:space="preserve"> broad ranges </w:t>
      </w:r>
      <w:r>
        <w:rPr>
          <w:sz w:val="24"/>
          <w:szCs w:val="24"/>
        </w:rPr>
        <w:t xml:space="preserve">and </w:t>
      </w:r>
      <w:r w:rsidR="00593655" w:rsidRPr="003C5D7B">
        <w:rPr>
          <w:sz w:val="24"/>
          <w:szCs w:val="24"/>
        </w:rPr>
        <w:t>controlled vocabulary</w:t>
      </w:r>
      <w:r>
        <w:rPr>
          <w:sz w:val="24"/>
          <w:szCs w:val="24"/>
        </w:rPr>
        <w:t xml:space="preserve"> of standard names</w:t>
      </w:r>
      <w:r w:rsidR="00593655" w:rsidRPr="003C5D7B">
        <w:rPr>
          <w:sz w:val="24"/>
          <w:szCs w:val="24"/>
        </w:rPr>
        <w:t>.</w:t>
      </w:r>
      <w:r w:rsidR="002726DE">
        <w:rPr>
          <w:sz w:val="24"/>
          <w:szCs w:val="24"/>
        </w:rPr>
        <w:t xml:space="preserve"> </w:t>
      </w:r>
      <w:r w:rsidR="00593655" w:rsidRPr="003C5D7B">
        <w:rPr>
          <w:sz w:val="24"/>
          <w:szCs w:val="24"/>
        </w:rPr>
        <w:t xml:space="preserve">Specific spectral range </w:t>
      </w:r>
      <w:r w:rsidR="00DD71A7">
        <w:rPr>
          <w:sz w:val="24"/>
          <w:szCs w:val="24"/>
        </w:rPr>
        <w:t xml:space="preserve">information </w:t>
      </w:r>
      <w:r w:rsidR="00593655" w:rsidRPr="003C5D7B">
        <w:rPr>
          <w:sz w:val="24"/>
          <w:szCs w:val="24"/>
        </w:rPr>
        <w:t xml:space="preserve">should be given in </w:t>
      </w:r>
      <w:r w:rsidR="00643911">
        <w:rPr>
          <w:sz w:val="24"/>
          <w:szCs w:val="24"/>
        </w:rPr>
        <w:t xml:space="preserve">the </w:t>
      </w:r>
      <w:r w:rsidR="00593655" w:rsidRPr="003C5D7B">
        <w:rPr>
          <w:sz w:val="24"/>
          <w:szCs w:val="24"/>
        </w:rPr>
        <w:t>variable description, e.g.</w:t>
      </w:r>
      <w:r w:rsidR="00E06E53">
        <w:rPr>
          <w:sz w:val="24"/>
          <w:szCs w:val="24"/>
        </w:rPr>
        <w:t>,</w:t>
      </w:r>
      <w:r w:rsidR="00593655" w:rsidRPr="003C5D7B">
        <w:rPr>
          <w:sz w:val="24"/>
          <w:szCs w:val="24"/>
        </w:rPr>
        <w:t xml:space="preserve"> </w:t>
      </w:r>
      <w:r w:rsidR="00643911">
        <w:rPr>
          <w:sz w:val="24"/>
          <w:szCs w:val="24"/>
        </w:rPr>
        <w:t xml:space="preserve">in the </w:t>
      </w:r>
      <w:r w:rsidR="00593655" w:rsidRPr="003C5D7B">
        <w:rPr>
          <w:sz w:val="24"/>
          <w:szCs w:val="24"/>
        </w:rPr>
        <w:t>long variable name in the ICARTT format.</w:t>
      </w:r>
    </w:p>
    <w:p w14:paraId="61896894" w14:textId="77777777" w:rsidR="00593655" w:rsidRDefault="00593655"/>
    <w:p w14:paraId="6F7DCEA1" w14:textId="77777777" w:rsidR="009D5266" w:rsidRDefault="009D5266" w:rsidP="009D52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Radiation Measurements</w:t>
      </w:r>
      <w:r w:rsidRPr="0532CCEA">
        <w:rPr>
          <w:b/>
          <w:i/>
          <w:sz w:val="24"/>
          <w:szCs w:val="24"/>
        </w:rPr>
        <w:t>:</w:t>
      </w:r>
    </w:p>
    <w:p w14:paraId="486CE0A9" w14:textId="1B9EC5CD" w:rsidR="0077589A" w:rsidRDefault="00B74EA7">
      <w:pPr>
        <w:rPr>
          <w:sz w:val="24"/>
          <w:szCs w:val="24"/>
        </w:rPr>
      </w:pPr>
      <w:r>
        <w:rPr>
          <w:sz w:val="24"/>
          <w:szCs w:val="24"/>
        </w:rPr>
        <w:t xml:space="preserve">Standard Name = </w:t>
      </w:r>
      <w:proofErr w:type="spellStart"/>
      <w:r w:rsidR="00EF53A1">
        <w:rPr>
          <w:sz w:val="24"/>
          <w:szCs w:val="24"/>
        </w:rPr>
        <w:t>Rad</w:t>
      </w:r>
      <w:r>
        <w:rPr>
          <w:sz w:val="24"/>
          <w:szCs w:val="24"/>
        </w:rPr>
        <w:t>_CoreName_</w:t>
      </w:r>
      <w:r w:rsidR="0058288C">
        <w:rPr>
          <w:sz w:val="24"/>
          <w:szCs w:val="24"/>
        </w:rPr>
        <w:t>InSitu</w:t>
      </w:r>
      <w:r w:rsidR="0029749A">
        <w:rPr>
          <w:sz w:val="24"/>
          <w:szCs w:val="24"/>
        </w:rPr>
        <w:t>_</w:t>
      </w:r>
      <w:r>
        <w:rPr>
          <w:sz w:val="24"/>
          <w:szCs w:val="24"/>
        </w:rPr>
        <w:t>WLMode</w:t>
      </w:r>
      <w:proofErr w:type="spellEnd"/>
    </w:p>
    <w:p w14:paraId="03B72EDE" w14:textId="1FFA2E44" w:rsidR="0077589A" w:rsidRDefault="00B7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WLMode</w:t>
      </w:r>
      <w:proofErr w:type="spellEnd"/>
      <w:r>
        <w:rPr>
          <w:sz w:val="24"/>
          <w:szCs w:val="24"/>
        </w:rPr>
        <w:t xml:space="preserve"> = BB (broadband), SP (spectral), or SC </w:t>
      </w:r>
      <w:r w:rsidR="00D5011F">
        <w:rPr>
          <w:sz w:val="24"/>
          <w:szCs w:val="24"/>
        </w:rPr>
        <w:t>(</w:t>
      </w:r>
      <w:r>
        <w:rPr>
          <w:sz w:val="24"/>
          <w:szCs w:val="24"/>
        </w:rPr>
        <w:t>specific channels</w:t>
      </w:r>
      <w:r w:rsidR="00D5011F">
        <w:rPr>
          <w:sz w:val="24"/>
          <w:szCs w:val="24"/>
        </w:rPr>
        <w:t>)</w:t>
      </w:r>
    </w:p>
    <w:p w14:paraId="258DA356" w14:textId="77777777" w:rsidR="0077589A" w:rsidRDefault="0077589A">
      <w:pPr>
        <w:rPr>
          <w:sz w:val="24"/>
          <w:szCs w:val="24"/>
        </w:rPr>
      </w:pPr>
    </w:p>
    <w:p w14:paraId="6DE453BE" w14:textId="59F86E9B" w:rsidR="0077589A" w:rsidRDefault="00265CBB">
      <w:pPr>
        <w:rPr>
          <w:sz w:val="24"/>
          <w:szCs w:val="24"/>
        </w:rPr>
      </w:pPr>
      <w:r w:rsidRPr="4B4031DB">
        <w:rPr>
          <w:i/>
          <w:iCs/>
          <w:sz w:val="24"/>
          <w:szCs w:val="24"/>
        </w:rPr>
        <w:t>Example of an in-situ measurement</w:t>
      </w:r>
      <w:r w:rsidR="00B74EA7" w:rsidRPr="0034055B">
        <w:rPr>
          <w:i/>
          <w:sz w:val="24"/>
          <w:szCs w:val="24"/>
        </w:rPr>
        <w:t xml:space="preserve"> of Downwelling Diffuse Broadband</w:t>
      </w:r>
      <w:r w:rsidR="008D4AC0">
        <w:rPr>
          <w:i/>
          <w:sz w:val="24"/>
          <w:szCs w:val="24"/>
        </w:rPr>
        <w:t xml:space="preserve"> Solar Irradiance between 0.2 and</w:t>
      </w:r>
      <w:r w:rsidR="00B74EA7" w:rsidRPr="0034055B">
        <w:rPr>
          <w:i/>
          <w:sz w:val="24"/>
          <w:szCs w:val="24"/>
        </w:rPr>
        <w:t xml:space="preserve"> 3.6 micron:</w:t>
      </w:r>
      <w:r w:rsidR="0058288C">
        <w:rPr>
          <w:i/>
          <w:sz w:val="24"/>
          <w:szCs w:val="24"/>
        </w:rPr>
        <w:t xml:space="preserve"> </w:t>
      </w:r>
      <w:proofErr w:type="spellStart"/>
      <w:r w:rsidR="00EF53A1">
        <w:rPr>
          <w:sz w:val="24"/>
          <w:szCs w:val="24"/>
        </w:rPr>
        <w:t>Rad</w:t>
      </w:r>
      <w:r w:rsidR="00B74EA7">
        <w:rPr>
          <w:sz w:val="24"/>
          <w:szCs w:val="24"/>
        </w:rPr>
        <w:t>_Irradiance</w:t>
      </w:r>
      <w:r w:rsidR="00F20019">
        <w:rPr>
          <w:sz w:val="24"/>
          <w:szCs w:val="24"/>
        </w:rPr>
        <w:t>Downwelling</w:t>
      </w:r>
      <w:r w:rsidR="00B74EA7">
        <w:rPr>
          <w:sz w:val="24"/>
          <w:szCs w:val="24"/>
        </w:rPr>
        <w:t>Diffuse_</w:t>
      </w:r>
      <w:r w:rsidR="00FC5218">
        <w:rPr>
          <w:sz w:val="24"/>
          <w:szCs w:val="24"/>
        </w:rPr>
        <w:t>InSitu</w:t>
      </w:r>
      <w:r w:rsidR="0029749A">
        <w:rPr>
          <w:sz w:val="24"/>
          <w:szCs w:val="24"/>
        </w:rPr>
        <w:t>_</w:t>
      </w:r>
      <w:r w:rsidR="00B74EA7">
        <w:rPr>
          <w:sz w:val="24"/>
          <w:szCs w:val="24"/>
        </w:rPr>
        <w:t>BB</w:t>
      </w:r>
      <w:proofErr w:type="spellEnd"/>
      <w:r w:rsidR="00B74EA7">
        <w:rPr>
          <w:sz w:val="24"/>
          <w:szCs w:val="24"/>
        </w:rPr>
        <w:t xml:space="preserve"> </w:t>
      </w:r>
    </w:p>
    <w:p w14:paraId="6B6D8506" w14:textId="77777777" w:rsidR="0077589A" w:rsidRDefault="0077589A">
      <w:pPr>
        <w:rPr>
          <w:sz w:val="24"/>
          <w:szCs w:val="24"/>
        </w:rPr>
      </w:pPr>
    </w:p>
    <w:p w14:paraId="639531B0" w14:textId="5B01C9D7" w:rsidR="0077589A" w:rsidRDefault="0029749A">
      <w:r>
        <w:rPr>
          <w:sz w:val="24"/>
          <w:szCs w:val="24"/>
        </w:rPr>
        <w:t xml:space="preserve">Table 4.8:  List of </w:t>
      </w:r>
      <w:proofErr w:type="spellStart"/>
      <w:r>
        <w:rPr>
          <w:sz w:val="24"/>
          <w:szCs w:val="24"/>
        </w:rPr>
        <w:t>CoreNames</w:t>
      </w:r>
      <w:proofErr w:type="spellEnd"/>
      <w:r>
        <w:rPr>
          <w:sz w:val="24"/>
          <w:szCs w:val="24"/>
        </w:rPr>
        <w:t xml:space="preserve"> for Radiation Mea</w:t>
      </w:r>
      <w:r w:rsidR="00FC5218">
        <w:rPr>
          <w:sz w:val="24"/>
          <w:szCs w:val="24"/>
        </w:rPr>
        <w:t>s</w:t>
      </w:r>
      <w:r>
        <w:rPr>
          <w:sz w:val="24"/>
          <w:szCs w:val="24"/>
        </w:rPr>
        <w:t>urements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10"/>
        <w:gridCol w:w="5950"/>
      </w:tblGrid>
      <w:tr w:rsidR="0077589A" w14:paraId="0CC07B26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062D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CoreName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D300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Definition</w:t>
            </w:r>
          </w:p>
        </w:tc>
      </w:tr>
      <w:tr w:rsidR="0077589A" w14:paraId="4524E864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139B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Radiance</w:t>
            </w:r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00FF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Radiant flux emitted, reflected, transmitted or received by a surface, per unit solid angle per unit projected area </w:t>
            </w:r>
          </w:p>
        </w:tc>
      </w:tr>
      <w:tr w:rsidR="0077589A" w14:paraId="0CD84182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0F2F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IrradianceDownwellingDirect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4329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 flux received by a surface per unit area, i.e., downwelling direct component of irradiance</w:t>
            </w:r>
          </w:p>
        </w:tc>
      </w:tr>
      <w:tr w:rsidR="0077589A" w14:paraId="18D93187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C1E3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IrradianceDownwellingDiffuse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FB00" w14:textId="4444E058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 flux received by a surface per unit area, i.e.,</w:t>
            </w:r>
            <w:r w:rsidR="002726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downwelling diffuse component of irradiance</w:t>
            </w:r>
          </w:p>
        </w:tc>
      </w:tr>
      <w:tr w:rsidR="0077589A" w14:paraId="19F251AF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CBB4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IrradianceDownwellingGlobal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930E" w14:textId="3AB1B78F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 flux received by a surface per unit area, i.e.,</w:t>
            </w:r>
            <w:r w:rsidR="002726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downwelling global (diffuse and direct) irradiance</w:t>
            </w:r>
          </w:p>
        </w:tc>
      </w:tr>
      <w:tr w:rsidR="0077589A" w14:paraId="7DB6AEEC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900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IrradianceUpwelling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A0FB" w14:textId="77777777" w:rsidR="0077589A" w:rsidRDefault="00B74E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Radiant flux received by a surface per unit area (upwelling)</w:t>
            </w:r>
          </w:p>
        </w:tc>
      </w:tr>
      <w:tr w:rsidR="0077589A" w14:paraId="03971A48" w14:textId="77777777" w:rsidTr="0029749A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97FB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ActinicFlux</w:t>
            </w:r>
            <w:proofErr w:type="spellEnd"/>
          </w:p>
        </w:tc>
        <w:tc>
          <w:tcPr>
            <w:tcW w:w="5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68F4" w14:textId="77777777" w:rsidR="0077589A" w:rsidRDefault="00B74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Spherically integrated solar radiation flux in the earth's atmosphere</w:t>
            </w:r>
          </w:p>
        </w:tc>
      </w:tr>
    </w:tbl>
    <w:p w14:paraId="56D7F420" w14:textId="77777777" w:rsidR="00907347" w:rsidRDefault="00907347" w:rsidP="0058288C">
      <w:pPr>
        <w:pStyle w:val="Heading1"/>
      </w:pPr>
      <w:bookmarkStart w:id="5" w:name="_vi6cq4c35m0s"/>
      <w:bookmarkEnd w:id="5"/>
    </w:p>
    <w:sectPr w:rsidR="00907347" w:rsidSect="007505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4032" w14:textId="77777777" w:rsidR="004B10B4" w:rsidRDefault="004B10B4">
      <w:pPr>
        <w:spacing w:line="240" w:lineRule="auto"/>
      </w:pPr>
      <w:r>
        <w:separator/>
      </w:r>
    </w:p>
  </w:endnote>
  <w:endnote w:type="continuationSeparator" w:id="0">
    <w:p w14:paraId="3C88599C" w14:textId="77777777" w:rsidR="004B10B4" w:rsidRDefault="004B10B4">
      <w:pPr>
        <w:spacing w:line="240" w:lineRule="auto"/>
      </w:pPr>
      <w:r>
        <w:continuationSeparator/>
      </w:r>
    </w:p>
  </w:endnote>
  <w:endnote w:type="continuationNotice" w:id="1">
    <w:p w14:paraId="6CA8E8CA" w14:textId="77777777" w:rsidR="004B10B4" w:rsidRDefault="004B10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21BD0" w14:textId="77777777" w:rsidR="004B10B4" w:rsidRDefault="004B10B4">
      <w:pPr>
        <w:spacing w:line="240" w:lineRule="auto"/>
      </w:pPr>
      <w:r>
        <w:separator/>
      </w:r>
    </w:p>
  </w:footnote>
  <w:footnote w:type="continuationSeparator" w:id="0">
    <w:p w14:paraId="625F9931" w14:textId="77777777" w:rsidR="004B10B4" w:rsidRDefault="004B10B4">
      <w:pPr>
        <w:spacing w:line="240" w:lineRule="auto"/>
      </w:pPr>
      <w:r>
        <w:continuationSeparator/>
      </w:r>
    </w:p>
  </w:footnote>
  <w:footnote w:type="continuationNotice" w:id="1">
    <w:p w14:paraId="6C7FA850" w14:textId="77777777" w:rsidR="004B10B4" w:rsidRDefault="004B10B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6A7D"/>
    <w:multiLevelType w:val="multilevel"/>
    <w:tmpl w:val="01A44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5F2094"/>
    <w:multiLevelType w:val="multilevel"/>
    <w:tmpl w:val="F04A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lverman, Morgan L. (LARC-E303)[Science Systems &amp; Applications, Inc.]">
    <w15:presenceInfo w15:providerId="AD" w15:userId="S::mlsilve1@ndc.nasa.gov::8f4ee3f7-2acb-443d-b7c1-795e05fe82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9A"/>
    <w:rsid w:val="0000403C"/>
    <w:rsid w:val="00005FF1"/>
    <w:rsid w:val="00006E44"/>
    <w:rsid w:val="000112E8"/>
    <w:rsid w:val="000116B8"/>
    <w:rsid w:val="00011BD5"/>
    <w:rsid w:val="00012BB4"/>
    <w:rsid w:val="00013065"/>
    <w:rsid w:val="000161E7"/>
    <w:rsid w:val="00027F41"/>
    <w:rsid w:val="000310F5"/>
    <w:rsid w:val="000316D3"/>
    <w:rsid w:val="000443B3"/>
    <w:rsid w:val="00044C27"/>
    <w:rsid w:val="0005075F"/>
    <w:rsid w:val="00057DEC"/>
    <w:rsid w:val="00063812"/>
    <w:rsid w:val="00064A02"/>
    <w:rsid w:val="00067A6E"/>
    <w:rsid w:val="00072D2E"/>
    <w:rsid w:val="00073124"/>
    <w:rsid w:val="00083DB6"/>
    <w:rsid w:val="000904A6"/>
    <w:rsid w:val="00092911"/>
    <w:rsid w:val="00093BCB"/>
    <w:rsid w:val="000972C1"/>
    <w:rsid w:val="000A3A06"/>
    <w:rsid w:val="000A5DD8"/>
    <w:rsid w:val="000B4432"/>
    <w:rsid w:val="000C3327"/>
    <w:rsid w:val="000C4C9C"/>
    <w:rsid w:val="000C5F65"/>
    <w:rsid w:val="000C7897"/>
    <w:rsid w:val="000D0852"/>
    <w:rsid w:val="000D1B7E"/>
    <w:rsid w:val="000D35CA"/>
    <w:rsid w:val="000D45B0"/>
    <w:rsid w:val="000D54EC"/>
    <w:rsid w:val="000D72BB"/>
    <w:rsid w:val="000E71C4"/>
    <w:rsid w:val="000F1FB6"/>
    <w:rsid w:val="000F524F"/>
    <w:rsid w:val="000F66AC"/>
    <w:rsid w:val="00100846"/>
    <w:rsid w:val="001051E8"/>
    <w:rsid w:val="0010525F"/>
    <w:rsid w:val="001101DC"/>
    <w:rsid w:val="00112674"/>
    <w:rsid w:val="0012334B"/>
    <w:rsid w:val="00127ACA"/>
    <w:rsid w:val="001319CE"/>
    <w:rsid w:val="001343A5"/>
    <w:rsid w:val="001369BF"/>
    <w:rsid w:val="001407C1"/>
    <w:rsid w:val="00141553"/>
    <w:rsid w:val="00146FD9"/>
    <w:rsid w:val="001510A6"/>
    <w:rsid w:val="00163D13"/>
    <w:rsid w:val="00173736"/>
    <w:rsid w:val="001745FC"/>
    <w:rsid w:val="001753D3"/>
    <w:rsid w:val="0017587B"/>
    <w:rsid w:val="00182275"/>
    <w:rsid w:val="0019314A"/>
    <w:rsid w:val="001A4BC6"/>
    <w:rsid w:val="001A6295"/>
    <w:rsid w:val="001B2654"/>
    <w:rsid w:val="001B7650"/>
    <w:rsid w:val="001B7A8E"/>
    <w:rsid w:val="001C2D34"/>
    <w:rsid w:val="001C493C"/>
    <w:rsid w:val="001C4A1F"/>
    <w:rsid w:val="001C7641"/>
    <w:rsid w:val="001D0EC6"/>
    <w:rsid w:val="001D39D0"/>
    <w:rsid w:val="001D7DE4"/>
    <w:rsid w:val="001E0491"/>
    <w:rsid w:val="001E5CF7"/>
    <w:rsid w:val="001F05E5"/>
    <w:rsid w:val="001F5734"/>
    <w:rsid w:val="001F57C8"/>
    <w:rsid w:val="00202F10"/>
    <w:rsid w:val="002045F0"/>
    <w:rsid w:val="00205317"/>
    <w:rsid w:val="0020739B"/>
    <w:rsid w:val="002166E1"/>
    <w:rsid w:val="00216B49"/>
    <w:rsid w:val="00222DDD"/>
    <w:rsid w:val="00224CB9"/>
    <w:rsid w:val="00224CD6"/>
    <w:rsid w:val="00230E87"/>
    <w:rsid w:val="00230FAF"/>
    <w:rsid w:val="002317A6"/>
    <w:rsid w:val="0023667E"/>
    <w:rsid w:val="0023669B"/>
    <w:rsid w:val="002400CE"/>
    <w:rsid w:val="0024019F"/>
    <w:rsid w:val="00240535"/>
    <w:rsid w:val="00243983"/>
    <w:rsid w:val="002566B7"/>
    <w:rsid w:val="00260393"/>
    <w:rsid w:val="00265CBB"/>
    <w:rsid w:val="0026607A"/>
    <w:rsid w:val="002726DE"/>
    <w:rsid w:val="00272E8A"/>
    <w:rsid w:val="002777FA"/>
    <w:rsid w:val="00277D86"/>
    <w:rsid w:val="0029390E"/>
    <w:rsid w:val="00294AC1"/>
    <w:rsid w:val="0029545E"/>
    <w:rsid w:val="00295806"/>
    <w:rsid w:val="0029749A"/>
    <w:rsid w:val="002A34AC"/>
    <w:rsid w:val="002A3CA0"/>
    <w:rsid w:val="002B2686"/>
    <w:rsid w:val="002B601F"/>
    <w:rsid w:val="002C3593"/>
    <w:rsid w:val="002C571F"/>
    <w:rsid w:val="002C7F80"/>
    <w:rsid w:val="002D15D9"/>
    <w:rsid w:val="002E4116"/>
    <w:rsid w:val="002F0EDD"/>
    <w:rsid w:val="002F1F52"/>
    <w:rsid w:val="002F6686"/>
    <w:rsid w:val="00303728"/>
    <w:rsid w:val="00304DB6"/>
    <w:rsid w:val="00307238"/>
    <w:rsid w:val="00310819"/>
    <w:rsid w:val="00311555"/>
    <w:rsid w:val="003166EA"/>
    <w:rsid w:val="00316D09"/>
    <w:rsid w:val="0032276D"/>
    <w:rsid w:val="003245FB"/>
    <w:rsid w:val="00327F8D"/>
    <w:rsid w:val="00332E21"/>
    <w:rsid w:val="0034038A"/>
    <w:rsid w:val="0034055B"/>
    <w:rsid w:val="00344379"/>
    <w:rsid w:val="003474C8"/>
    <w:rsid w:val="00354396"/>
    <w:rsid w:val="00355D89"/>
    <w:rsid w:val="00357ED2"/>
    <w:rsid w:val="0036074E"/>
    <w:rsid w:val="003612C1"/>
    <w:rsid w:val="00362DEE"/>
    <w:rsid w:val="00363B39"/>
    <w:rsid w:val="003675C3"/>
    <w:rsid w:val="00370C36"/>
    <w:rsid w:val="003A3BC7"/>
    <w:rsid w:val="003A5586"/>
    <w:rsid w:val="003A6BD4"/>
    <w:rsid w:val="003B207B"/>
    <w:rsid w:val="003B3925"/>
    <w:rsid w:val="003B7619"/>
    <w:rsid w:val="003C1BB1"/>
    <w:rsid w:val="003C477C"/>
    <w:rsid w:val="003C5D7B"/>
    <w:rsid w:val="003D2B44"/>
    <w:rsid w:val="003D4819"/>
    <w:rsid w:val="003D65FA"/>
    <w:rsid w:val="003E3FAE"/>
    <w:rsid w:val="003E7220"/>
    <w:rsid w:val="003F0ADC"/>
    <w:rsid w:val="003F6DB4"/>
    <w:rsid w:val="003F7061"/>
    <w:rsid w:val="00406D80"/>
    <w:rsid w:val="00410087"/>
    <w:rsid w:val="0041567C"/>
    <w:rsid w:val="00424E63"/>
    <w:rsid w:val="00430800"/>
    <w:rsid w:val="00430D59"/>
    <w:rsid w:val="0043365C"/>
    <w:rsid w:val="00433714"/>
    <w:rsid w:val="00435560"/>
    <w:rsid w:val="00440067"/>
    <w:rsid w:val="004443DE"/>
    <w:rsid w:val="004549C1"/>
    <w:rsid w:val="00455825"/>
    <w:rsid w:val="00457D04"/>
    <w:rsid w:val="004714DF"/>
    <w:rsid w:val="00472DE3"/>
    <w:rsid w:val="00473A56"/>
    <w:rsid w:val="00474F4A"/>
    <w:rsid w:val="004856C7"/>
    <w:rsid w:val="004864B3"/>
    <w:rsid w:val="004A06FD"/>
    <w:rsid w:val="004A1401"/>
    <w:rsid w:val="004A2227"/>
    <w:rsid w:val="004A346B"/>
    <w:rsid w:val="004A3B98"/>
    <w:rsid w:val="004A64C5"/>
    <w:rsid w:val="004B10B4"/>
    <w:rsid w:val="004B2973"/>
    <w:rsid w:val="004B77E7"/>
    <w:rsid w:val="004E2293"/>
    <w:rsid w:val="004E68D6"/>
    <w:rsid w:val="004F3683"/>
    <w:rsid w:val="004F55EC"/>
    <w:rsid w:val="00510EAC"/>
    <w:rsid w:val="00517FDF"/>
    <w:rsid w:val="00523B7E"/>
    <w:rsid w:val="00527129"/>
    <w:rsid w:val="00532AC2"/>
    <w:rsid w:val="0053530D"/>
    <w:rsid w:val="005375AB"/>
    <w:rsid w:val="00542690"/>
    <w:rsid w:val="00544F15"/>
    <w:rsid w:val="0055124D"/>
    <w:rsid w:val="005518BC"/>
    <w:rsid w:val="005541DF"/>
    <w:rsid w:val="00557531"/>
    <w:rsid w:val="0055793C"/>
    <w:rsid w:val="00561504"/>
    <w:rsid w:val="005616B3"/>
    <w:rsid w:val="0056341F"/>
    <w:rsid w:val="00567454"/>
    <w:rsid w:val="00567A89"/>
    <w:rsid w:val="0058288C"/>
    <w:rsid w:val="005929DE"/>
    <w:rsid w:val="00593655"/>
    <w:rsid w:val="0059683F"/>
    <w:rsid w:val="00596A68"/>
    <w:rsid w:val="005A548F"/>
    <w:rsid w:val="005A60C1"/>
    <w:rsid w:val="005C12D2"/>
    <w:rsid w:val="005C4546"/>
    <w:rsid w:val="005D0C23"/>
    <w:rsid w:val="005D125A"/>
    <w:rsid w:val="005D7907"/>
    <w:rsid w:val="005E5DE5"/>
    <w:rsid w:val="005F00FB"/>
    <w:rsid w:val="005F132C"/>
    <w:rsid w:val="00610F7B"/>
    <w:rsid w:val="00610FF2"/>
    <w:rsid w:val="00614A2C"/>
    <w:rsid w:val="00615E80"/>
    <w:rsid w:val="00621799"/>
    <w:rsid w:val="0063585A"/>
    <w:rsid w:val="006366EC"/>
    <w:rsid w:val="0064146C"/>
    <w:rsid w:val="00642D4E"/>
    <w:rsid w:val="00643911"/>
    <w:rsid w:val="00646C71"/>
    <w:rsid w:val="00652A7D"/>
    <w:rsid w:val="00661883"/>
    <w:rsid w:val="006749F6"/>
    <w:rsid w:val="006837F9"/>
    <w:rsid w:val="006942BF"/>
    <w:rsid w:val="006A0C5A"/>
    <w:rsid w:val="006A18DC"/>
    <w:rsid w:val="006A5E69"/>
    <w:rsid w:val="006A7B3F"/>
    <w:rsid w:val="006A7FC1"/>
    <w:rsid w:val="006B06DE"/>
    <w:rsid w:val="006B1C82"/>
    <w:rsid w:val="006B20AA"/>
    <w:rsid w:val="006B72B6"/>
    <w:rsid w:val="006C5222"/>
    <w:rsid w:val="006C7656"/>
    <w:rsid w:val="006E40B6"/>
    <w:rsid w:val="006F6040"/>
    <w:rsid w:val="00704C16"/>
    <w:rsid w:val="00706159"/>
    <w:rsid w:val="00710CA6"/>
    <w:rsid w:val="00717C2E"/>
    <w:rsid w:val="0072016A"/>
    <w:rsid w:val="00720AC0"/>
    <w:rsid w:val="00721B94"/>
    <w:rsid w:val="00722EF9"/>
    <w:rsid w:val="00730AF3"/>
    <w:rsid w:val="00733969"/>
    <w:rsid w:val="00744D88"/>
    <w:rsid w:val="0074710F"/>
    <w:rsid w:val="00750555"/>
    <w:rsid w:val="007533F6"/>
    <w:rsid w:val="0075385A"/>
    <w:rsid w:val="00754B14"/>
    <w:rsid w:val="00756227"/>
    <w:rsid w:val="0076469E"/>
    <w:rsid w:val="007670DA"/>
    <w:rsid w:val="0077589A"/>
    <w:rsid w:val="00781E08"/>
    <w:rsid w:val="0078737D"/>
    <w:rsid w:val="007905A0"/>
    <w:rsid w:val="007914ED"/>
    <w:rsid w:val="00791750"/>
    <w:rsid w:val="00795465"/>
    <w:rsid w:val="007A174A"/>
    <w:rsid w:val="007A2526"/>
    <w:rsid w:val="007A3B74"/>
    <w:rsid w:val="007B2091"/>
    <w:rsid w:val="007B7994"/>
    <w:rsid w:val="007C0BB4"/>
    <w:rsid w:val="007C235C"/>
    <w:rsid w:val="007C26CF"/>
    <w:rsid w:val="007C41AF"/>
    <w:rsid w:val="007E02CB"/>
    <w:rsid w:val="007E0B78"/>
    <w:rsid w:val="007E12A5"/>
    <w:rsid w:val="007E7CED"/>
    <w:rsid w:val="007F5243"/>
    <w:rsid w:val="007F66CA"/>
    <w:rsid w:val="007F73EC"/>
    <w:rsid w:val="00800D27"/>
    <w:rsid w:val="00800D6D"/>
    <w:rsid w:val="0081060D"/>
    <w:rsid w:val="008132FB"/>
    <w:rsid w:val="008172DB"/>
    <w:rsid w:val="00820650"/>
    <w:rsid w:val="008316CF"/>
    <w:rsid w:val="00851AE6"/>
    <w:rsid w:val="00860322"/>
    <w:rsid w:val="00861373"/>
    <w:rsid w:val="008665A0"/>
    <w:rsid w:val="008713F0"/>
    <w:rsid w:val="00872B19"/>
    <w:rsid w:val="00872CB2"/>
    <w:rsid w:val="00887336"/>
    <w:rsid w:val="00892D9B"/>
    <w:rsid w:val="00893924"/>
    <w:rsid w:val="008A77CA"/>
    <w:rsid w:val="008B33BC"/>
    <w:rsid w:val="008B3FB1"/>
    <w:rsid w:val="008C27FC"/>
    <w:rsid w:val="008D249F"/>
    <w:rsid w:val="008D46DC"/>
    <w:rsid w:val="008D4AC0"/>
    <w:rsid w:val="008D7437"/>
    <w:rsid w:val="008E1AA0"/>
    <w:rsid w:val="008E6730"/>
    <w:rsid w:val="008F0CE4"/>
    <w:rsid w:val="00904D9A"/>
    <w:rsid w:val="00904DF1"/>
    <w:rsid w:val="009059A1"/>
    <w:rsid w:val="00905C7D"/>
    <w:rsid w:val="00907347"/>
    <w:rsid w:val="00922547"/>
    <w:rsid w:val="0092486E"/>
    <w:rsid w:val="0093112F"/>
    <w:rsid w:val="00932722"/>
    <w:rsid w:val="00940851"/>
    <w:rsid w:val="00950DD3"/>
    <w:rsid w:val="00961F35"/>
    <w:rsid w:val="009703C3"/>
    <w:rsid w:val="00971E73"/>
    <w:rsid w:val="00972F9A"/>
    <w:rsid w:val="00974164"/>
    <w:rsid w:val="00983C54"/>
    <w:rsid w:val="009A2697"/>
    <w:rsid w:val="009A5270"/>
    <w:rsid w:val="009B1A33"/>
    <w:rsid w:val="009B1FA9"/>
    <w:rsid w:val="009C7052"/>
    <w:rsid w:val="009D5266"/>
    <w:rsid w:val="009D75BC"/>
    <w:rsid w:val="009E7ED0"/>
    <w:rsid w:val="009F0613"/>
    <w:rsid w:val="009F24F8"/>
    <w:rsid w:val="009F2B35"/>
    <w:rsid w:val="009F33A0"/>
    <w:rsid w:val="00A00B30"/>
    <w:rsid w:val="00A101B6"/>
    <w:rsid w:val="00A405C6"/>
    <w:rsid w:val="00A565CD"/>
    <w:rsid w:val="00A57026"/>
    <w:rsid w:val="00A5791B"/>
    <w:rsid w:val="00A6097F"/>
    <w:rsid w:val="00A65B20"/>
    <w:rsid w:val="00A73C30"/>
    <w:rsid w:val="00A76A35"/>
    <w:rsid w:val="00A808BA"/>
    <w:rsid w:val="00A81D0C"/>
    <w:rsid w:val="00A82890"/>
    <w:rsid w:val="00A8455E"/>
    <w:rsid w:val="00A927D4"/>
    <w:rsid w:val="00A948B0"/>
    <w:rsid w:val="00AA23BE"/>
    <w:rsid w:val="00AA6218"/>
    <w:rsid w:val="00AB0668"/>
    <w:rsid w:val="00AB1404"/>
    <w:rsid w:val="00AB721E"/>
    <w:rsid w:val="00AC73B5"/>
    <w:rsid w:val="00AD3025"/>
    <w:rsid w:val="00AD43F4"/>
    <w:rsid w:val="00AE5756"/>
    <w:rsid w:val="00AE7412"/>
    <w:rsid w:val="00AF48BD"/>
    <w:rsid w:val="00AF5820"/>
    <w:rsid w:val="00AF7E1F"/>
    <w:rsid w:val="00B0667C"/>
    <w:rsid w:val="00B27651"/>
    <w:rsid w:val="00B347B2"/>
    <w:rsid w:val="00B375AB"/>
    <w:rsid w:val="00B41732"/>
    <w:rsid w:val="00B439C8"/>
    <w:rsid w:val="00B47E4F"/>
    <w:rsid w:val="00B61835"/>
    <w:rsid w:val="00B62A2B"/>
    <w:rsid w:val="00B67ACF"/>
    <w:rsid w:val="00B72622"/>
    <w:rsid w:val="00B7462D"/>
    <w:rsid w:val="00B74EA7"/>
    <w:rsid w:val="00B75E2C"/>
    <w:rsid w:val="00B7771E"/>
    <w:rsid w:val="00B77CA8"/>
    <w:rsid w:val="00B80AEC"/>
    <w:rsid w:val="00B8137A"/>
    <w:rsid w:val="00B8149E"/>
    <w:rsid w:val="00B822C0"/>
    <w:rsid w:val="00B82590"/>
    <w:rsid w:val="00B830FF"/>
    <w:rsid w:val="00B843CD"/>
    <w:rsid w:val="00B84CC9"/>
    <w:rsid w:val="00B850FC"/>
    <w:rsid w:val="00B87DB6"/>
    <w:rsid w:val="00B917E6"/>
    <w:rsid w:val="00B98BA1"/>
    <w:rsid w:val="00BA2E0C"/>
    <w:rsid w:val="00BA7B47"/>
    <w:rsid w:val="00BB07ED"/>
    <w:rsid w:val="00BB7677"/>
    <w:rsid w:val="00BC4599"/>
    <w:rsid w:val="00BD0949"/>
    <w:rsid w:val="00BE2670"/>
    <w:rsid w:val="00BE4119"/>
    <w:rsid w:val="00BE4328"/>
    <w:rsid w:val="00BE5017"/>
    <w:rsid w:val="00BE67DC"/>
    <w:rsid w:val="00BF10DD"/>
    <w:rsid w:val="00BF6643"/>
    <w:rsid w:val="00BF7C33"/>
    <w:rsid w:val="00C07DD1"/>
    <w:rsid w:val="00C13366"/>
    <w:rsid w:val="00C14BDE"/>
    <w:rsid w:val="00C1667D"/>
    <w:rsid w:val="00C169C7"/>
    <w:rsid w:val="00C25FB4"/>
    <w:rsid w:val="00C3063C"/>
    <w:rsid w:val="00C32E8B"/>
    <w:rsid w:val="00C404B2"/>
    <w:rsid w:val="00C474AA"/>
    <w:rsid w:val="00C53BAB"/>
    <w:rsid w:val="00C54621"/>
    <w:rsid w:val="00C54B1E"/>
    <w:rsid w:val="00C5748F"/>
    <w:rsid w:val="00C61EC7"/>
    <w:rsid w:val="00C62D6C"/>
    <w:rsid w:val="00C64E7B"/>
    <w:rsid w:val="00C70679"/>
    <w:rsid w:val="00C87A7A"/>
    <w:rsid w:val="00C9291D"/>
    <w:rsid w:val="00CA541E"/>
    <w:rsid w:val="00CB139A"/>
    <w:rsid w:val="00CB4986"/>
    <w:rsid w:val="00CB5529"/>
    <w:rsid w:val="00CB5678"/>
    <w:rsid w:val="00CB6FBB"/>
    <w:rsid w:val="00CC3805"/>
    <w:rsid w:val="00CC4F96"/>
    <w:rsid w:val="00CC5F99"/>
    <w:rsid w:val="00CC7F49"/>
    <w:rsid w:val="00CD3869"/>
    <w:rsid w:val="00CD3C5E"/>
    <w:rsid w:val="00CE6598"/>
    <w:rsid w:val="00CF184A"/>
    <w:rsid w:val="00CF31B9"/>
    <w:rsid w:val="00CF56BF"/>
    <w:rsid w:val="00CF67CE"/>
    <w:rsid w:val="00D058F0"/>
    <w:rsid w:val="00D10530"/>
    <w:rsid w:val="00D14924"/>
    <w:rsid w:val="00D16569"/>
    <w:rsid w:val="00D21A40"/>
    <w:rsid w:val="00D2710F"/>
    <w:rsid w:val="00D30E70"/>
    <w:rsid w:val="00D31C22"/>
    <w:rsid w:val="00D33470"/>
    <w:rsid w:val="00D3503D"/>
    <w:rsid w:val="00D37CD0"/>
    <w:rsid w:val="00D4314F"/>
    <w:rsid w:val="00D468D5"/>
    <w:rsid w:val="00D5011F"/>
    <w:rsid w:val="00D50F36"/>
    <w:rsid w:val="00D52C70"/>
    <w:rsid w:val="00D531EE"/>
    <w:rsid w:val="00D57B13"/>
    <w:rsid w:val="00D600FD"/>
    <w:rsid w:val="00D66A58"/>
    <w:rsid w:val="00D77870"/>
    <w:rsid w:val="00D833EC"/>
    <w:rsid w:val="00D86D07"/>
    <w:rsid w:val="00D90C5A"/>
    <w:rsid w:val="00D92898"/>
    <w:rsid w:val="00D9739C"/>
    <w:rsid w:val="00DA523B"/>
    <w:rsid w:val="00DA65C1"/>
    <w:rsid w:val="00DA6854"/>
    <w:rsid w:val="00DB5D85"/>
    <w:rsid w:val="00DC2040"/>
    <w:rsid w:val="00DD71A7"/>
    <w:rsid w:val="00DF1220"/>
    <w:rsid w:val="00DF307F"/>
    <w:rsid w:val="00DF64FB"/>
    <w:rsid w:val="00DF72B0"/>
    <w:rsid w:val="00E023D8"/>
    <w:rsid w:val="00E05F3B"/>
    <w:rsid w:val="00E06E53"/>
    <w:rsid w:val="00E1236D"/>
    <w:rsid w:val="00E1671F"/>
    <w:rsid w:val="00E2118D"/>
    <w:rsid w:val="00E45B5F"/>
    <w:rsid w:val="00E4689E"/>
    <w:rsid w:val="00E470B0"/>
    <w:rsid w:val="00E47616"/>
    <w:rsid w:val="00E5395B"/>
    <w:rsid w:val="00E53B4B"/>
    <w:rsid w:val="00E53D38"/>
    <w:rsid w:val="00E56558"/>
    <w:rsid w:val="00E6165E"/>
    <w:rsid w:val="00E641FB"/>
    <w:rsid w:val="00E656BB"/>
    <w:rsid w:val="00E735FF"/>
    <w:rsid w:val="00E821AB"/>
    <w:rsid w:val="00E85EA3"/>
    <w:rsid w:val="00E92115"/>
    <w:rsid w:val="00EA2D50"/>
    <w:rsid w:val="00EA5C46"/>
    <w:rsid w:val="00EB1937"/>
    <w:rsid w:val="00EB3C2E"/>
    <w:rsid w:val="00EB6F88"/>
    <w:rsid w:val="00EC1FE5"/>
    <w:rsid w:val="00ED121F"/>
    <w:rsid w:val="00ED290F"/>
    <w:rsid w:val="00ED2F63"/>
    <w:rsid w:val="00ED3C91"/>
    <w:rsid w:val="00EE1F89"/>
    <w:rsid w:val="00EE2803"/>
    <w:rsid w:val="00EE32E1"/>
    <w:rsid w:val="00EE6428"/>
    <w:rsid w:val="00EF53A1"/>
    <w:rsid w:val="00F01895"/>
    <w:rsid w:val="00F103CD"/>
    <w:rsid w:val="00F11758"/>
    <w:rsid w:val="00F171B5"/>
    <w:rsid w:val="00F20019"/>
    <w:rsid w:val="00F20A3F"/>
    <w:rsid w:val="00F24F51"/>
    <w:rsid w:val="00F25137"/>
    <w:rsid w:val="00F269B8"/>
    <w:rsid w:val="00F43133"/>
    <w:rsid w:val="00F476AF"/>
    <w:rsid w:val="00F51C44"/>
    <w:rsid w:val="00F63CAE"/>
    <w:rsid w:val="00F6456E"/>
    <w:rsid w:val="00F64D58"/>
    <w:rsid w:val="00F6662D"/>
    <w:rsid w:val="00F73863"/>
    <w:rsid w:val="00F73FB2"/>
    <w:rsid w:val="00F77FDE"/>
    <w:rsid w:val="00F80E7A"/>
    <w:rsid w:val="00F80E93"/>
    <w:rsid w:val="00F81B48"/>
    <w:rsid w:val="00F85195"/>
    <w:rsid w:val="00F92575"/>
    <w:rsid w:val="00F970D0"/>
    <w:rsid w:val="00FA0E0A"/>
    <w:rsid w:val="00FA7527"/>
    <w:rsid w:val="00FA792A"/>
    <w:rsid w:val="00FB3D8E"/>
    <w:rsid w:val="00FB6375"/>
    <w:rsid w:val="00FB72D7"/>
    <w:rsid w:val="00FC5218"/>
    <w:rsid w:val="00FD6ADE"/>
    <w:rsid w:val="00FF5B87"/>
    <w:rsid w:val="04FE9067"/>
    <w:rsid w:val="0532CCEA"/>
    <w:rsid w:val="060D3591"/>
    <w:rsid w:val="07174C4C"/>
    <w:rsid w:val="084A55C5"/>
    <w:rsid w:val="0911BEA9"/>
    <w:rsid w:val="0FEFB08A"/>
    <w:rsid w:val="0FF31E96"/>
    <w:rsid w:val="0FF48D4D"/>
    <w:rsid w:val="120EE304"/>
    <w:rsid w:val="14546632"/>
    <w:rsid w:val="234D81F8"/>
    <w:rsid w:val="24363295"/>
    <w:rsid w:val="256492F8"/>
    <w:rsid w:val="27A6CD80"/>
    <w:rsid w:val="28867B87"/>
    <w:rsid w:val="2B98AC44"/>
    <w:rsid w:val="2D5F9990"/>
    <w:rsid w:val="2EBF9AD9"/>
    <w:rsid w:val="3061540D"/>
    <w:rsid w:val="30E215B1"/>
    <w:rsid w:val="31EA44D4"/>
    <w:rsid w:val="36E0F5EE"/>
    <w:rsid w:val="3987DB01"/>
    <w:rsid w:val="39CDA4F9"/>
    <w:rsid w:val="4148197E"/>
    <w:rsid w:val="43E784C5"/>
    <w:rsid w:val="44E7E3EA"/>
    <w:rsid w:val="469BDBB7"/>
    <w:rsid w:val="4B4031DB"/>
    <w:rsid w:val="4D5A50E4"/>
    <w:rsid w:val="55218759"/>
    <w:rsid w:val="56C8D8B3"/>
    <w:rsid w:val="58439309"/>
    <w:rsid w:val="5B8103D2"/>
    <w:rsid w:val="5DEA0D23"/>
    <w:rsid w:val="607D0379"/>
    <w:rsid w:val="624CB706"/>
    <w:rsid w:val="680D726F"/>
    <w:rsid w:val="687F2ECF"/>
    <w:rsid w:val="6AB2C2C8"/>
    <w:rsid w:val="6D97E077"/>
    <w:rsid w:val="71167929"/>
    <w:rsid w:val="71AE2775"/>
    <w:rsid w:val="73CE8840"/>
    <w:rsid w:val="73ECAB10"/>
    <w:rsid w:val="79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E0E7"/>
  <w15:docId w15:val="{760D816B-EACD-834C-AD1B-E15ACD58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54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4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A5D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DD8"/>
  </w:style>
  <w:style w:type="paragraph" w:styleId="Footer">
    <w:name w:val="footer"/>
    <w:basedOn w:val="Normal"/>
    <w:link w:val="FooterChar"/>
    <w:uiPriority w:val="99"/>
    <w:semiHidden/>
    <w:unhideWhenUsed/>
    <w:rsid w:val="000A5D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D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A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B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9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79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799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E71C4"/>
    <w:pPr>
      <w:spacing w:line="240" w:lineRule="auto"/>
    </w:pPr>
  </w:style>
  <w:style w:type="character" w:customStyle="1" w:styleId="apple-converted-space">
    <w:name w:val="apple-converted-space"/>
    <w:basedOn w:val="DefaultParagraphFont"/>
    <w:rsid w:val="00EC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38</Pages>
  <Words>8263</Words>
  <Characters>47101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Chen, Gao (LARC-E303)</dc:creator>
  <cp:lastModifiedBy>Silverman, Morgan L. (LARC-E303)[Science Systems &amp; Applications, Inc.]</cp:lastModifiedBy>
  <cp:revision>30</cp:revision>
  <cp:lastPrinted>2019-05-17T14:36:00Z</cp:lastPrinted>
  <dcterms:created xsi:type="dcterms:W3CDTF">2019-07-31T17:01:00Z</dcterms:created>
  <dcterms:modified xsi:type="dcterms:W3CDTF">2019-09-30T18:59:00Z</dcterms:modified>
</cp:coreProperties>
</file>