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wmf" ContentType="image/x-wm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GoBack"/>
      <w:bookmarkEnd w:id="0"/>
      <w:r>
        <w:rPr/>
        <w:t>SHADOZ: Roles, Responsibilities, Collaborations, and Data Quality</w:t>
      </w:r>
    </w:p>
    <w:p>
      <w:pPr>
        <w:pStyle w:val="Normal"/>
        <w:spacing w:lineRule="auto" w:line="240" w:before="360" w:after="120"/>
        <w:jc w:val="center"/>
        <w:rPr/>
      </w:pPr>
      <w:r>
        <w:rPr/>
        <w:t>(submitted by Debra Kollonige</w:t>
      </w:r>
      <w:ins w:id="0" w:author="Debra E Wicks Kollonige" w:date="2019-09-30T10:12:00Z">
        <w:r>
          <w:rPr/>
          <w:t>, SHADOZ Archiver</w:t>
        </w:r>
      </w:ins>
    </w:p>
    <w:p>
      <w:pPr>
        <w:pStyle w:val="Normal"/>
        <w:spacing w:lineRule="auto" w:line="240" w:before="360" w:after="120"/>
        <w:jc w:val="center"/>
        <w:rPr/>
      </w:pPr>
      <w:ins w:id="2" w:author="Debra E Wicks Kollonige" w:date="2019-09-30T10:12:00Z">
        <w:r>
          <w:rPr/>
          <w:t>SSAI /NASA Goddard Space Flight Center, Greenbelt MD USA</w:t>
        </w:r>
      </w:ins>
      <w:r>
        <w:rPr/>
        <w:t>)</w:t>
      </w:r>
    </w:p>
    <w:p>
      <w:pPr>
        <w:pStyle w:val="Heading1"/>
        <w:numPr>
          <w:ilvl w:val="2"/>
          <w:numId w:val="2"/>
        </w:numPr>
        <w:spacing w:lineRule="auto" w:line="240" w:before="360" w:after="120"/>
        <w:contextualSpacing/>
        <w:rPr/>
      </w:pPr>
      <w:r>
        <w:rPr/>
        <w:t>Scope of SHADOZ</w:t>
      </w:r>
    </w:p>
    <w:p>
      <w:pPr>
        <w:pStyle w:val="Normal"/>
        <w:spacing w:before="0" w:after="0"/>
        <w:ind w:left="1276" w:hanging="1276"/>
        <w:rPr/>
      </w:pPr>
      <w:r>
        <w:rPr/>
      </w:r>
    </w:p>
    <w:p>
      <w:pPr>
        <w:pStyle w:val="Normal"/>
        <w:spacing w:before="0" w:after="0"/>
        <w:ind w:left="1276" w:hanging="1276"/>
        <w:rPr>
          <w:b/>
          <w:b/>
          <w:bCs/>
        </w:rPr>
      </w:pPr>
      <w:r>
        <w:rPr>
          <w:b/>
          <w:bCs/>
        </w:rPr>
        <w:t xml:space="preserve">SHADOZ Role: 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“</w:t>
      </w:r>
      <w:r>
        <w:rPr/>
        <w:t xml:space="preserve">Strategic” ozonesonde network that coordinates tropical launches for science. 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Producer and provider of data and archive for tropical and subtropical stations.</w:t>
      </w:r>
    </w:p>
    <w:p>
      <w:pPr>
        <w:pStyle w:val="ListParagraph"/>
        <w:numPr>
          <w:ilvl w:val="0"/>
          <w:numId w:val="4"/>
        </w:numPr>
        <w:rPr/>
      </w:pPr>
      <w:r>
        <w:rPr/>
        <w:t>Support: (1) those who monitor O</w:t>
      </w:r>
      <w:r>
        <w:rPr>
          <w:vertAlign w:val="subscript"/>
        </w:rPr>
        <w:t>3</w:t>
      </w:r>
      <w:r>
        <w:rPr/>
        <w:t xml:space="preserve"> trends for UNEP/WMO Assessments and Montreal Protocol and (2) satellite algorithm development.</w:t>
      </w:r>
    </w:p>
    <w:p>
      <w:pPr>
        <w:pStyle w:val="Normal"/>
        <w:rPr/>
      </w:pPr>
      <w:r>
        <w:rPr>
          <w:b/>
          <w:bCs/>
        </w:rPr>
        <w:t>Milestones: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 xml:space="preserve">1998: </w:t>
      </w:r>
      <w:r>
        <w:rPr/>
        <w:t>1 stable station, 8 intermittent stations, data sent to WOUDC yearly.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 xml:space="preserve">2009: </w:t>
      </w:r>
      <w:ins w:id="3" w:author="Debra E Wicks Kollonige" w:date="2019-09-30T10:12:00Z">
        <w:r>
          <w:rPr/>
          <w:t xml:space="preserve">SHADOZ affiliated with WMO/GAW and became an NDACC Cooperating Network. </w:t>
        </w:r>
      </w:ins>
      <w:del w:id="4" w:author="Debra E Wicks Kollonige" w:date="2019-09-30T10:12:00Z">
        <w:r>
          <w:rPr/>
          <w:delText>NDACC &amp; WMO/GAW affiliations</w:delText>
        </w:r>
      </w:del>
      <w:r>
        <w:rPr/>
        <w:t xml:space="preserve">  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 xml:space="preserve">NOW: </w:t>
      </w:r>
      <w:ins w:id="5" w:author="Debra E Wicks Kollonige" w:date="2019-09-30T10:13:00Z">
        <w:r>
          <w:rPr/>
          <w:t>Reprocessed data from 14 sites with 10-yr record posted at SHADOZ archive (see Table 1).</w:t>
        </w:r>
      </w:ins>
      <w:del w:id="6" w:author="Debra E Wicks Kollonige" w:date="2019-09-30T10:13:00Z">
        <w:r>
          <w:rPr/>
          <w:delText>14 sites with 10-yr record (see Table 1).</w:delText>
        </w:r>
      </w:del>
    </w:p>
    <w:p>
      <w:pPr>
        <w:pStyle w:val="Normal"/>
        <w:spacing w:before="0" w:after="0"/>
        <w:ind w:left="1276" w:hanging="1276"/>
        <w:rPr>
          <w:b/>
          <w:b/>
          <w:bCs/>
        </w:rPr>
      </w:pPr>
      <w:r>
        <w:rPr>
          <w:b/>
          <w:bCs/>
        </w:rPr>
        <w:t xml:space="preserve">Responsibilities: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Collect data via station operators.  </w:t>
      </w:r>
    </w:p>
    <w:p>
      <w:pPr>
        <w:pStyle w:val="ListParagraph"/>
        <w:numPr>
          <w:ilvl w:val="0"/>
          <w:numId w:val="3"/>
        </w:numPr>
        <w:rPr/>
      </w:pPr>
      <w:r>
        <w:rPr/>
        <w:t>Not operational, provide data archive for research.  Near-real time data transfer not practical.</w:t>
      </w:r>
    </w:p>
    <w:p>
      <w:pPr>
        <w:pStyle w:val="ListParagraph"/>
        <w:numPr>
          <w:ilvl w:val="0"/>
          <w:numId w:val="3"/>
        </w:numPr>
        <w:rPr/>
      </w:pPr>
      <w:r>
        <w:rPr/>
        <w:t>Active participation in WMO-sponsored meetings and activities promoting standards and capacity building.</w:t>
      </w:r>
    </w:p>
    <w:p>
      <w:pPr>
        <w:pStyle w:val="ListParagraph"/>
        <w:numPr>
          <w:ilvl w:val="0"/>
          <w:numId w:val="3"/>
        </w:numPr>
        <w:rPr/>
      </w:pPr>
      <w:ins w:id="7" w:author="Debra E Wicks Kollonige" w:date="2019-09-30T10:13:00Z">
        <w:r>
          <w:rPr/>
          <w:t xml:space="preserve">Technological advances, data QA/QC, and scientific analysis and results are </w:t>
        </w:r>
      </w:ins>
      <w:del w:id="8" w:author="Debra E Wicks Kollonige" w:date="2019-09-30T10:13:00Z">
        <w:r>
          <w:rPr/>
          <w:delText xml:space="preserve">Advances, data QA/QC, and science </w:delText>
        </w:r>
      </w:del>
      <w:r>
        <w:rPr/>
        <w:t xml:space="preserve">documented through peer-reviewed journals.  </w:t>
      </w:r>
    </w:p>
    <w:p>
      <w:pPr>
        <w:pStyle w:val="Normal"/>
        <w:spacing w:before="0" w:after="0"/>
        <w:ind w:left="1276" w:hanging="1276"/>
        <w:rPr/>
      </w:pPr>
      <w:r>
        <w:rPr>
          <w:b/>
          <w:bCs/>
        </w:rPr>
        <w:t>Communication:</w:t>
      </w:r>
      <w:r>
        <w:rPr/>
        <w:t xml:space="preserve"> via meetings, station visits, newsletters, etc.</w:t>
      </w:r>
    </w:p>
    <w:p>
      <w:pPr>
        <w:pStyle w:val="Normal"/>
        <w:spacing w:before="0" w:after="0"/>
        <w:ind w:left="1276" w:hanging="1276"/>
        <w:rPr/>
      </w:pPr>
      <w:r>
        <w:rPr/>
      </w:r>
    </w:p>
    <w:p>
      <w:pPr>
        <w:pStyle w:val="Heading1"/>
        <w:numPr>
          <w:ilvl w:val="2"/>
          <w:numId w:val="2"/>
        </w:numPr>
        <w:rPr/>
      </w:pPr>
      <w:r>
        <w:rPr/>
        <w:t>Collaborations</w:t>
      </w:r>
    </w:p>
    <w:p>
      <w:pPr>
        <w:pStyle w:val="Normal"/>
        <w:rPr/>
      </w:pPr>
      <w:ins w:id="9" w:author="Debra E Wicks Kollonige" w:date="2019-09-30T10:14:00Z">
        <w:r>
          <w:rPr/>
          <w:t xml:space="preserve">Data are collected through cooperation of more than 20 sponsors and operational organizations </w:t>
        </w:r>
      </w:ins>
      <w:del w:id="10" w:author="Debra E Wicks Kollonige" w:date="2019-09-30T10:14:00Z">
        <w:r>
          <w:rPr/>
          <w:delText>Greater than 20 sponsoring organizations</w:delText>
        </w:r>
      </w:del>
      <w:r>
        <w:rPr/>
        <w:t xml:space="preserve"> (See Table 1).</w:t>
      </w:r>
    </w:p>
    <w:p>
      <w:pPr>
        <w:pStyle w:val="Normal"/>
        <w:rPr/>
      </w:pPr>
      <w:ins w:id="12" w:author="Debra E Wicks Kollonige" w:date="2019-09-30T10:40:00Z">
        <w:r>
          <w:rPr/>
        </w:r>
      </w:ins>
    </w:p>
    <w:p>
      <w:pPr>
        <w:pStyle w:val="Normal"/>
        <w:rPr/>
      </w:pPr>
      <w:ins w:id="14" w:author="Unknown Author" w:date="2019-09-30T11:25:11Z">
        <w:r>
          <w:rPr/>
        </w:r>
      </w:ins>
    </w:p>
    <w:p>
      <w:pPr>
        <w:pStyle w:val="Normal"/>
        <w:rPr/>
      </w:pPr>
      <w:r>
        <w:rPr/>
      </w:r>
    </w:p>
    <w:p>
      <w:pPr>
        <w:pStyle w:val="Heading1"/>
        <w:numPr>
          <w:ilvl w:val="2"/>
          <w:numId w:val="2"/>
        </w:numPr>
        <w:rPr/>
      </w:pPr>
      <w:r>
        <w:rPr/>
        <w:t>Nature of Archive, Data Flow, and Recent Reprocessing Efforts</w:t>
      </w:r>
    </w:p>
    <w:p>
      <w:pPr>
        <w:pStyle w:val="Normal"/>
        <w:rPr/>
      </w:pPr>
      <w:r>
        <w:rPr>
          <w:b/>
          <w:bCs/>
        </w:rPr>
        <w:t>Data Archive (</w:t>
      </w:r>
      <w:hyperlink r:id="rId2">
        <w:r>
          <w:rPr>
            <w:rStyle w:val="InternetLink"/>
          </w:rPr>
          <w:t>https://tropo.gsfc.nasa.gov/shadoz</w:t>
        </w:r>
      </w:hyperlink>
      <w:r>
        <w:rPr/>
        <w:t>), &gt; 8000 O</w:t>
      </w:r>
      <w:r>
        <w:rPr>
          <w:vertAlign w:val="subscript"/>
        </w:rPr>
        <w:t>3</w:t>
      </w:r>
      <w:r>
        <w:rPr/>
        <w:t>, PTU profiles, 1998-2019: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We are a </w:t>
      </w:r>
      <w:r>
        <w:rPr>
          <w:b/>
          <w:bCs/>
        </w:rPr>
        <w:t xml:space="preserve">research data archive </w:t>
      </w:r>
      <w:r>
        <w:rPr/>
        <w:t xml:space="preserve">and not operational.  Near-real time data transfer is not practical </w:t>
      </w:r>
      <w:del w:id="16" w:author="Debra E Wicks Kollonige" w:date="2019-09-30T10:17:00Z">
        <w:r>
          <w:rPr/>
          <w:delText>based on</w:delText>
        </w:r>
      </w:del>
      <w:ins w:id="17" w:author="Debra E Wicks Kollonige" w:date="2019-09-30T10:17:00Z">
        <w:r>
          <w:rPr/>
          <w:t>due to</w:t>
        </w:r>
      </w:ins>
      <w:r>
        <w:rPr/>
        <w:t xml:space="preserve"> nature of data collection.</w:t>
      </w:r>
    </w:p>
    <w:p>
      <w:pPr>
        <w:pStyle w:val="ListParagraph"/>
        <w:numPr>
          <w:ilvl w:val="0"/>
          <w:numId w:val="3"/>
        </w:numPr>
        <w:rPr/>
      </w:pPr>
      <w:r>
        <w:rPr/>
        <w:t>Collect data (including meta-data) where station operators use standard form to record meta-data to facilitate data reprocessing.</w:t>
      </w:r>
    </w:p>
    <w:p>
      <w:pPr>
        <w:pStyle w:val="Normal"/>
        <w:rPr/>
      </w:pPr>
      <w:r>
        <w:rPr>
          <w:b/>
          <w:bCs/>
        </w:rPr>
        <w:t xml:space="preserve">Data Flow: </w:t>
      </w:r>
      <w:r>
        <w:rPr/>
        <w:t xml:space="preserve">Station operator -&gt; </w:t>
      </w:r>
      <w:ins w:id="18" w:author="Debra E Wicks Kollonige" w:date="2019-09-30T10:23:00Z">
        <w:r>
          <w:rPr/>
          <w:t>(</w:t>
        </w:r>
      </w:ins>
      <w:ins w:id="19" w:author="Debra E Wicks Kollonige" w:date="2019-09-30T10:18:00Z">
        <w:r>
          <w:rPr/>
          <w:t>Sponsor Co-I</w:t>
        </w:r>
      </w:ins>
      <w:ins w:id="20" w:author="Debra E Wicks Kollonige" w:date="2019-09-30T10:23:00Z">
        <w:r>
          <w:rPr/>
          <w:t>)</w:t>
        </w:r>
      </w:ins>
      <w:ins w:id="21" w:author="Debra E Wicks Kollonige" w:date="2019-09-30T10:18:00Z">
        <w:r>
          <w:rPr/>
          <w:t xml:space="preserve"> -&gt; </w:t>
        </w:r>
      </w:ins>
      <w:r>
        <w:rPr/>
        <w:t>SHADOZ data archiver -&gt; Data Reprocessing -&gt; SHADOZ website.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Meta -Data Handling: 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  <w:i/>
          <w:iCs/>
        </w:rPr>
        <w:t>Required</w:t>
      </w:r>
      <w:r>
        <w:rPr/>
        <w:t xml:space="preserve"> </w:t>
      </w:r>
      <w:r>
        <w:rPr>
          <w:b/>
          <w:bCs/>
          <w:i/>
          <w:iCs/>
        </w:rPr>
        <w:t xml:space="preserve">metadata fields </w:t>
      </w:r>
      <w:r>
        <w:rPr/>
        <w:t>are those variables that appear in the Electrochemical Concentration Cell (ECC) ozonesonde equation and describe the conversion from the measured raw cell current to ozone partial pressure.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Through Assessment of Standard Operating Procedures for Ozonesondes (ASOPOS), guidelines </w:t>
      </w:r>
      <w:ins w:id="22" w:author="Debra E Wicks Kollonige" w:date="2019-09-30T10:18:00Z">
        <w:r>
          <w:rPr/>
          <w:t xml:space="preserve">are </w:t>
        </w:r>
      </w:ins>
      <w:r>
        <w:rPr/>
        <w:t xml:space="preserve">established for </w:t>
      </w:r>
      <w:r>
        <w:rPr>
          <w:b/>
          <w:bCs/>
        </w:rPr>
        <w:t>required, essential and desired</w:t>
      </w:r>
      <w:r>
        <w:rPr/>
        <w:t xml:space="preserve"> meta-data fields.</w:t>
      </w:r>
      <w:ins w:id="23" w:author="Debra E Wicks Kollonige" w:date="2019-09-30T10:18:00Z">
        <w:r>
          <w:rPr/>
          <w:t xml:space="preserve">  SHADOZ follows ASOPOS recommendations.</w:t>
        </w:r>
      </w:ins>
    </w:p>
    <w:p>
      <w:pPr>
        <w:pStyle w:val="Normal"/>
        <w:rPr/>
      </w:pPr>
      <w:r>
        <w:rPr>
          <w:b/>
          <w:bCs/>
        </w:rPr>
        <w:t>Recent Data Reprocessing Efforts:</w:t>
      </w:r>
      <w:r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/>
        <w:t>Series of ASOPOS meetings led to WMO Report 201 on ozonesonde procedures.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Reprocessing approach based on ASOPOS guidelines.  Update to these guidelines </w:t>
      </w:r>
      <w:ins w:id="24" w:author="Debra E Wicks Kollonige" w:date="2019-09-30T10:19:00Z">
        <w:r>
          <w:rPr/>
          <w:t xml:space="preserve">are forthcoming </w:t>
        </w:r>
      </w:ins>
      <w:del w:id="25" w:author="Debra E Wicks Kollonige" w:date="2019-09-30T10:19:00Z">
        <w:r>
          <w:rPr/>
          <w:delText xml:space="preserve">coming soon </w:delText>
        </w:r>
      </w:del>
      <w:r>
        <w:rPr/>
        <w:t xml:space="preserve">in 2020.  (Note: H. Smit and A. M. Thompson Co-Chair ASOPOS 2.0).  </w:t>
      </w:r>
    </w:p>
    <w:p>
      <w:pPr>
        <w:pStyle w:val="ListParagraph"/>
        <w:numPr>
          <w:ilvl w:val="0"/>
          <w:numId w:val="3"/>
        </w:numPr>
        <w:rPr/>
      </w:pPr>
      <w:ins w:id="26" w:author="Debra E Wicks Kollonige" w:date="2019-09-30T10:20:00Z">
        <w:r>
          <w:rPr/>
          <w:t xml:space="preserve">Profiles from 14 long-term (1998-2019) stations reprocessed from 2016 through early 2019 are </w:t>
        </w:r>
      </w:ins>
      <w:del w:id="27" w:author="Debra E Wicks Kollonige" w:date="2019-09-30T10:20:00Z">
        <w:r>
          <w:rPr/>
          <w:delText xml:space="preserve">Every available profile reprocessed through early 2019 and </w:delText>
        </w:r>
      </w:del>
      <w:r>
        <w:rPr/>
        <w:t>available at SHADOZ archive with uncertainties estimates.</w:t>
      </w:r>
    </w:p>
    <w:p>
      <w:pPr>
        <w:pStyle w:val="Heading1"/>
        <w:numPr>
          <w:ilvl w:val="2"/>
          <w:numId w:val="2"/>
        </w:numPr>
        <w:rPr/>
      </w:pPr>
      <w:r>
        <w:rPr/>
        <w:t>Way Forward: Capacity Building and Promoting Science</w:t>
      </w:r>
    </w:p>
    <w:p>
      <w:pPr>
        <w:pStyle w:val="ListParagraph"/>
        <w:numPr>
          <w:ilvl w:val="0"/>
          <w:numId w:val="3"/>
        </w:numPr>
        <w:rPr>
          <w:lang w:val="de-CH"/>
        </w:rPr>
      </w:pPr>
      <w:r>
        <w:rPr>
          <w:lang w:val="de-CH"/>
        </w:rPr>
        <w:t xml:space="preserve">Partnerships and capacity </w:t>
      </w:r>
      <w:ins w:id="28" w:author="Debra E Wicks Kollonige" w:date="2019-09-30T10:21:00Z">
        <w:r>
          <w:rPr>
            <w:lang w:val="de-CH"/>
          </w:rPr>
          <w:t>building are an important part of SHADOZ network; this  includes station visits by partnering SHADOZ Co-Is from US, Europe, Japan.</w:t>
        </w:r>
      </w:ins>
      <w:del w:id="29" w:author="Debra E Wicks Kollonige" w:date="2019-09-30T10:21:00Z">
        <w:r>
          <w:rPr>
            <w:lang w:val="de-CH"/>
          </w:rPr>
          <w:delText>building are an important part of SHADOZ network including station visits.</w:delText>
        </w:r>
      </w:del>
    </w:p>
    <w:p>
      <w:pPr>
        <w:pStyle w:val="ListParagraph"/>
        <w:numPr>
          <w:ilvl w:val="0"/>
          <w:numId w:val="3"/>
        </w:numPr>
        <w:rPr>
          <w:lang w:val="de-CH"/>
        </w:rPr>
      </w:pPr>
      <w:r>
        <w:rPr>
          <w:lang w:val="de-CH"/>
        </w:rPr>
        <w:t>QA/QC activities have been integral to the network such as Jülich (Germany) Ozonesonde Intercomparison Experiment (JOSIE)-SHADOZ</w:t>
      </w:r>
      <w:ins w:id="30" w:author="Stauffer, Ryan M. (GSFC-614.0)[UNIVERSITIES SPACE RESEARCH ASSOCIATION]" w:date="2019-09-30T10:00:00Z">
        <w:r>
          <w:rPr>
            <w:lang w:val="de-CH"/>
          </w:rPr>
          <w:t xml:space="preserve"> 2017</w:t>
        </w:r>
      </w:ins>
      <w:ins w:id="31" w:author="Debra E Wicks Kollonige" w:date="2019-09-30T10:21:00Z">
        <w:r>
          <w:rPr>
            <w:lang w:val="de-CH"/>
          </w:rPr>
          <w:t>,</w:t>
        </w:r>
      </w:ins>
      <w:r>
        <w:rPr>
          <w:lang w:val="de-CH"/>
        </w:rPr>
        <w:t xml:space="preserve"> where ozon</w:t>
      </w:r>
      <w:ins w:id="32" w:author="Stauffer, Ryan M. (GSFC-614.0)[UNIVERSITIES SPACE RESEARCH ASSOCIATION]" w:date="2019-09-30T09:59:00Z">
        <w:r>
          <w:rPr>
            <w:lang w:val="de-CH"/>
          </w:rPr>
          <w:t>e</w:t>
        </w:r>
      </w:ins>
      <w:r>
        <w:rPr>
          <w:lang w:val="de-CH"/>
        </w:rPr>
        <w:t xml:space="preserve">sondes were tested in a simulation chamber designated the World Calibration Centre for Ozonesondes (WCCOS) </w:t>
      </w:r>
      <w:del w:id="33" w:author="Stauffer, Ryan M. (GSFC-614.0)[UNIVERSITIES SPACE RESEARCH ASSOCIATION]" w:date="2019-09-30T10:00:00Z">
        <w:r>
          <w:rPr>
            <w:lang w:val="de-CH"/>
          </w:rPr>
          <w:delText xml:space="preserve">in 2017 </w:delText>
        </w:r>
      </w:del>
      <w:r>
        <w:rPr>
          <w:lang w:val="de-CH"/>
        </w:rPr>
        <w:t>and described in a recent Thompson et al. (2019) Bulletin of the American Meteorological Society (BAMS) article.</w:t>
      </w:r>
    </w:p>
    <w:p>
      <w:pPr>
        <w:pStyle w:val="ListParagraph"/>
        <w:numPr>
          <w:ilvl w:val="0"/>
          <w:numId w:val="3"/>
        </w:numPr>
        <w:rPr/>
      </w:pPr>
      <w:r>
        <w:rPr/>
        <w:t>The SHADOZ Archive has supported dozens of satellite missions since 1998.</w:t>
      </w:r>
    </w:p>
    <w:p>
      <w:pPr>
        <w:pStyle w:val="ListParagraph"/>
        <w:numPr>
          <w:ilvl w:val="0"/>
          <w:numId w:val="3"/>
        </w:numPr>
        <w:rPr>
          <w:del w:id="34" w:author="Debra E Wicks Kollonige" w:date="2019-09-30T10:23:00Z"/>
        </w:rPr>
      </w:pPr>
      <w:r>
        <w:rPr/>
        <w:t>A major goal of reprocessing is to provide stable, long-term records of ozonesonde data for satellite calibration/validation efforts and trend comparisons (goal of 5% uncertainty).</w:t>
      </w:r>
    </w:p>
    <w:p>
      <w:pPr>
        <w:pStyle w:val="ListParagraph"/>
        <w:numPr>
          <w:ilvl w:val="0"/>
          <w:numId w:val="3"/>
        </w:numPr>
        <w:rPr>
          <w:del w:id="36" w:author="Debra E Wicks Kollonige" w:date="2019-09-30T10:23:00Z"/>
        </w:rPr>
      </w:pPr>
      <w:del w:id="35" w:author="Debra E Wicks Kollonige" w:date="2019-09-30T10:23:00Z">
        <w:r>
          <w:rPr/>
        </w:r>
      </w:del>
    </w:p>
    <w:p>
      <w:pPr>
        <w:pStyle w:val="ListParagraph"/>
        <w:rPr>
          <w:del w:id="38" w:author="Debra E Wicks Kollonige" w:date="2019-09-30T10:23:00Z"/>
        </w:rPr>
      </w:pPr>
      <w:del w:id="37" w:author="Debra E Wicks Kollonige" w:date="2019-09-30T10:23:00Z">
        <w:r>
          <w:rPr/>
        </w:r>
      </w:del>
    </w:p>
    <w:p>
      <w:pPr>
        <w:pStyle w:val="ListParagraph"/>
        <w:numPr>
          <w:ilvl w:val="0"/>
          <w:numId w:val="3"/>
        </w:numPr>
        <w:rPr/>
      </w:pPr>
      <w:r>
        <w:rPr/>
      </w:r>
    </w:p>
    <w:p>
      <w:pPr>
        <w:pStyle w:val="Normal"/>
        <w:rPr>
          <w:b/>
          <w:b/>
          <w:bCs/>
          <w:lang w:val="de-CH"/>
        </w:rPr>
      </w:pPr>
      <w:r>
        <w:rPr>
          <w:b/>
          <w:bCs/>
          <w:lang w:val="de-CH"/>
        </w:rPr>
        <w:t xml:space="preserve">Table 1: </w:t>
      </w:r>
      <w:r>
        <w:rPr>
          <w:lang w:val="de-CH"/>
        </w:rPr>
        <w:t>List of SHADOZ stations that have compiled at least 10 years worth of data.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inline distT="0" distB="0" distL="0" distR="0">
            <wp:extent cx="5760720" cy="324040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4"/>
      <w:footerReference w:type="default" r:id="rId5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Video Terminal Screen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>
        <w:rFonts w:eastAsia="" w:cs="Arial" w:eastAsiaTheme="majorEastAsia"/>
        <w:sz w:val="14"/>
      </w:rPr>
      <w:fldChar w:fldCharType="begin"/>
    </w:r>
    <w:r>
      <w:rPr>
        <w:sz w:val="14"/>
        <w:rFonts w:eastAsia="" w:cs="Arial"/>
      </w:rPr>
      <w:instrText> FILENAME </w:instrText>
    </w:r>
    <w:r>
      <w:rPr>
        <w:sz w:val="14"/>
        <w:rFonts w:eastAsia="" w:cs="Arial"/>
      </w:rPr>
      <w:fldChar w:fldCharType="separate"/>
    </w:r>
    <w:r>
      <w:rPr>
        <w:sz w:val="14"/>
        <w:rFonts w:eastAsia="" w:cs="Arial"/>
      </w:rPr>
      <w:t>Doc_5.2_shadoz_kollonige_v0.2.docx</w:t>
    </w:r>
    <w:r>
      <w:rPr>
        <w:sz w:val="14"/>
        <w:rFonts w:eastAsia="" w:cs="Arial"/>
      </w:rPr>
      <w:fldChar w:fldCharType="end"/>
    </w:r>
  </w:p>
  <w:p>
    <w:pPr>
      <w:pStyle w:val="Footer"/>
      <w:pBdr>
        <w:top w:val="single" w:sz="4" w:space="1" w:color="000000"/>
      </w:pBdr>
      <w:rPr/>
    </w:pPr>
    <w:r>
      <w:rPr>
        <w:rFonts w:eastAsia="" w:cs="Arial" w:eastAsiaTheme="majorEastAsia"/>
        <w:sz w:val="14"/>
      </w:rPr>
      <w:tab/>
      <w:t xml:space="preserve">Page </w:t>
    </w:r>
    <w:r>
      <w:rPr>
        <w:rFonts w:eastAsia="" w:cs="Arial" w:eastAsiaTheme="majorEastAsia"/>
        <w:sz w:val="14"/>
      </w:rPr>
      <w:fldChar w:fldCharType="begin"/>
    </w:r>
    <w:r>
      <w:rPr>
        <w:sz w:val="14"/>
        <w:rFonts w:eastAsia="" w:cs="Arial"/>
      </w:rPr>
      <w:instrText> PAGE </w:instrText>
    </w:r>
    <w:r>
      <w:rPr>
        <w:sz w:val="14"/>
        <w:rFonts w:eastAsia="" w:cs="Arial"/>
      </w:rPr>
      <w:fldChar w:fldCharType="separate"/>
    </w:r>
    <w:r>
      <w:rPr>
        <w:sz w:val="14"/>
        <w:rFonts w:eastAsia="" w:cs="Arial"/>
      </w:rPr>
      <w:t>3</w:t>
    </w:r>
    <w:r>
      <w:rPr>
        <w:sz w:val="14"/>
        <w:rFonts w:eastAsia="" w:cs="Arial"/>
      </w:rPr>
      <w:fldChar w:fldCharType="end"/>
    </w:r>
    <w:r>
      <w:rPr>
        <w:rFonts w:eastAsia="" w:cs="Arial" w:eastAsiaTheme="majorEastAsia"/>
        <w:sz w:val="14"/>
      </w:rPr>
      <w:t>/</w:t>
    </w:r>
    <w:r>
      <w:rPr>
        <w:sz w:val="16"/>
      </w:rPr>
      <w:fldChar w:fldCharType="begin"/>
    </w:r>
    <w:r>
      <w:rPr>
        <w:sz w:val="16"/>
      </w:rPr>
      <w:instrText> NUMPAGES </w:instrText>
    </w:r>
    <w:r>
      <w:rPr>
        <w:sz w:val="16"/>
      </w:rPr>
      <w:fldChar w:fldCharType="separate"/>
    </w:r>
    <w:r>
      <w:rPr>
        <w:sz w:val="16"/>
      </w:rPr>
      <w:t>3</w:t>
    </w:r>
    <w:r>
      <w:rPr>
        <w:sz w:val="16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center" w:pos="4703" w:leader="none"/>
        <w:tab w:val="right" w:pos="9406" w:leader="none"/>
      </w:tabs>
      <w:spacing w:lineRule="auto" w:line="240" w:before="0" w:after="0"/>
      <w:rPr>
        <w:rFonts w:ascii="Calibri" w:hAnsi="Calibri" w:asciiTheme="minorHAnsi" w:hAnsiTheme="minorHAnsi"/>
        <w:sz w:val="21"/>
        <w:szCs w:val="21"/>
      </w:rPr>
    </w:pPr>
    <w:r>
      <w:rPr>
        <w:rFonts w:ascii="Calibri" w:hAnsi="Calibri" w:asciiTheme="minorHAnsi" w:hAnsiTheme="minorHAnsi"/>
        <w:sz w:val="20"/>
        <w:szCs w:val="20"/>
      </w:rPr>
      <w:t xml:space="preserve">WORLD METEOROLOGICAL ORGANIZATION </w:t>
      <w:tab/>
      <w:tab/>
    </w:r>
    <w:r>
      <w:rPr>
        <w:rFonts w:ascii="Calibri" w:hAnsi="Calibri" w:asciiTheme="minorHAnsi" w:hAnsiTheme="minorHAnsi"/>
        <w:sz w:val="21"/>
        <w:szCs w:val="21"/>
      </w:rPr>
      <w:t>Doc. 5.2_shadoz v0.</w:t>
    </w:r>
    <w:ins w:id="39" w:author="Debra E Wicks Kollonige" w:date="2019-09-30T10:40:00Z">
      <w:r>
        <w:rPr>
          <w:rFonts w:ascii="Calibri" w:hAnsi="Calibri" w:asciiTheme="minorHAnsi" w:hAnsiTheme="minorHAnsi"/>
          <w:sz w:val="21"/>
          <w:szCs w:val="21"/>
        </w:rPr>
        <w:t>2</w:t>
      </w:r>
    </w:ins>
    <w:del w:id="40" w:author="Debra E Wicks Kollonige" w:date="2019-09-30T10:40:00Z">
      <w:r>
        <w:rPr>
          <w:rFonts w:ascii="Calibri" w:hAnsi="Calibri" w:asciiTheme="minorHAnsi" w:hAnsiTheme="minorHAnsi"/>
          <w:sz w:val="21"/>
          <w:szCs w:val="21"/>
        </w:rPr>
        <w:delText>1</w:delText>
      </w:r>
    </w:del>
  </w:p>
  <w:p>
    <w:pPr>
      <w:pStyle w:val="Normal"/>
      <w:tabs>
        <w:tab w:val="clear" w:pos="708"/>
        <w:tab w:val="center" w:pos="4703" w:leader="none"/>
        <w:tab w:val="right" w:pos="9406" w:leader="none"/>
      </w:tabs>
      <w:spacing w:lineRule="auto" w:line="240" w:before="0" w:after="0"/>
      <w:rPr>
        <w:rFonts w:ascii="Calibri" w:hAnsi="Calibri" w:asciiTheme="minorHAnsi" w:hAnsiTheme="minorHAnsi"/>
        <w:sz w:val="20"/>
        <w:szCs w:val="20"/>
      </w:rPr>
    </w:pPr>
    <w:r>
      <w:rPr>
        <w:rFonts w:ascii="Calibri" w:hAnsi="Calibri" w:asciiTheme="minorHAnsi" w:hAnsiTheme="minorHAnsi"/>
        <w:sz w:val="21"/>
        <w:szCs w:val="21"/>
      </w:rPr>
      <w:tab/>
      <w:tab/>
      <w:t>(2019-09-</w:t>
    </w:r>
    <w:ins w:id="41" w:author="Debra E Wicks Kollonige" w:date="2019-09-30T10:40:00Z">
      <w:r>
        <w:rPr>
          <w:rFonts w:ascii="Calibri" w:hAnsi="Calibri" w:asciiTheme="minorHAnsi" w:hAnsiTheme="minorHAnsi"/>
          <w:sz w:val="21"/>
          <w:szCs w:val="21"/>
        </w:rPr>
        <w:t>30</w:t>
      </w:r>
    </w:ins>
    <w:del w:id="42" w:author="Debra E Wicks Kollonige" w:date="2019-09-30T10:40:00Z">
      <w:r>
        <w:rPr>
          <w:rFonts w:ascii="Calibri" w:hAnsi="Calibri" w:asciiTheme="minorHAnsi" w:hAnsiTheme="minorHAnsi"/>
          <w:sz w:val="21"/>
          <w:szCs w:val="21"/>
        </w:rPr>
        <w:delText>26</w:delText>
      </w:r>
    </w:del>
    <w:r>
      <w:rPr>
        <w:rFonts w:ascii="Calibri" w:hAnsi="Calibri" w:asciiTheme="minorHAnsi" w:hAnsiTheme="minorHAnsi"/>
        <w:sz w:val="21"/>
        <w:szCs w:val="21"/>
      </w:rPr>
      <w:t>)</w:t>
    </w:r>
  </w:p>
  <w:p>
    <w:pPr>
      <w:pStyle w:val="Normal"/>
      <w:tabs>
        <w:tab w:val="clear" w:pos="708"/>
        <w:tab w:val="center" w:pos="4703" w:leader="none"/>
        <w:tab w:val="right" w:pos="9406" w:leader="none"/>
      </w:tabs>
      <w:spacing w:lineRule="auto" w:line="240" w:before="0" w:after="0"/>
      <w:rPr>
        <w:rFonts w:ascii="Calibri" w:hAnsi="Calibri" w:asciiTheme="minorHAnsi" w:hAnsiTheme="minorHAnsi"/>
        <w:sz w:val="21"/>
        <w:szCs w:val="21"/>
      </w:rPr>
    </w:pPr>
    <w:r>
      <w:rPr>
        <w:rFonts w:ascii="Calibri" w:hAnsi="Calibri" w:asciiTheme="minorHAnsi" w:hAnsiTheme="minorHAnsi"/>
        <w:sz w:val="20"/>
        <w:szCs w:val="20"/>
      </w:rPr>
      <w:t>___________________</w:t>
      <w:tab/>
    </w:r>
    <w:del w:id="43" w:author="Debra E Wicks Kollonige" w:date="2019-09-30T10:40:00Z">
      <w:r>
        <w:rPr>
          <w:rFonts w:ascii="Calibri" w:hAnsi="Calibri" w:asciiTheme="minorHAnsi" w:hAnsiTheme="minorHAnsi"/>
          <w:sz w:val="20"/>
          <w:szCs w:val="20"/>
        </w:rPr>
        <w:tab/>
      </w:r>
    </w:del>
    <w:r>
      <w:rPr>
        <w:rFonts w:ascii="Calibri" w:hAnsi="Calibri" w:asciiTheme="minorHAnsi" w:hAnsiTheme="minorHAnsi"/>
        <w:sz w:val="20"/>
        <w:szCs w:val="20"/>
      </w:rPr>
      <w:t>___________</w:t>
      <w:tab/>
      <w:tab/>
    </w:r>
  </w:p>
  <w:p>
    <w:pPr>
      <w:pStyle w:val="Normal"/>
      <w:tabs>
        <w:tab w:val="clear" w:pos="708"/>
        <w:tab w:val="center" w:pos="4703" w:leader="none"/>
        <w:tab w:val="right" w:pos="9406" w:leader="none"/>
      </w:tabs>
      <w:spacing w:lineRule="auto" w:line="240" w:before="0" w:after="0"/>
      <w:rPr>
        <w:rFonts w:ascii="Calibri" w:hAnsi="Calibri" w:asciiTheme="minorHAnsi" w:hAnsiTheme="minorHAnsi"/>
        <w:sz w:val="20"/>
        <w:szCs w:val="20"/>
      </w:rPr>
    </w:pPr>
    <w:r>
      <w:rPr>
        <w:rFonts w:asciiTheme="minorHAnsi" w:hAnsiTheme="minorHAnsi" w:ascii="Calibri" w:hAnsi="Calibri"/>
        <w:sz w:val="20"/>
        <w:szCs w:val="20"/>
      </w:rPr>
    </w:r>
  </w:p>
  <w:p>
    <w:pPr>
      <w:pStyle w:val="Normal"/>
      <w:tabs>
        <w:tab w:val="clear" w:pos="708"/>
        <w:tab w:val="center" w:pos="4703" w:leader="none"/>
        <w:tab w:val="right" w:pos="9406" w:leader="none"/>
      </w:tabs>
      <w:spacing w:lineRule="auto" w:line="240" w:before="0" w:after="0"/>
      <w:rPr>
        <w:rFonts w:ascii="Calibri" w:hAnsi="Calibri" w:asciiTheme="minorHAnsi" w:hAnsiTheme="minorHAnsi"/>
        <w:sz w:val="20"/>
        <w:szCs w:val="20"/>
      </w:rPr>
    </w:pPr>
    <w:r>
      <w:rPr>
        <w:rFonts w:ascii="Calibri" w:hAnsi="Calibri" w:asciiTheme="minorHAnsi" w:hAnsiTheme="minorHAnsi"/>
        <w:sz w:val="20"/>
        <w:szCs w:val="20"/>
      </w:rPr>
      <w:t xml:space="preserve">MEETING OF THE </w:t>
    </w:r>
  </w:p>
  <w:p>
    <w:pPr>
      <w:pStyle w:val="Normal"/>
      <w:tabs>
        <w:tab w:val="clear" w:pos="708"/>
        <w:tab w:val="center" w:pos="4703" w:leader="none"/>
        <w:tab w:val="right" w:pos="9406" w:leader="none"/>
      </w:tabs>
      <w:spacing w:lineRule="auto" w:line="240" w:before="0" w:after="0"/>
      <w:rPr>
        <w:rFonts w:ascii="Calibri" w:hAnsi="Calibri" w:asciiTheme="minorHAnsi" w:hAnsiTheme="minorHAnsi"/>
        <w:sz w:val="20"/>
        <w:szCs w:val="20"/>
      </w:rPr>
    </w:pPr>
    <w:r>
      <w:rPr>
        <w:rFonts w:ascii="Calibri" w:hAnsi="Calibri" w:asciiTheme="minorHAnsi" w:hAnsiTheme="minorHAnsi"/>
        <w:sz w:val="20"/>
        <w:szCs w:val="20"/>
      </w:rPr>
      <w:t>EXPERT TEAM ON WORLD DATA CENTRES (ET-WDC)</w:t>
    </w:r>
  </w:p>
  <w:p>
    <w:pPr>
      <w:pStyle w:val="Normal"/>
      <w:tabs>
        <w:tab w:val="clear" w:pos="708"/>
        <w:tab w:val="center" w:pos="4703" w:leader="none"/>
        <w:tab w:val="right" w:pos="9406" w:leader="none"/>
      </w:tabs>
      <w:spacing w:lineRule="auto" w:line="240" w:before="0" w:after="0"/>
      <w:rPr>
        <w:rFonts w:ascii="Calibri" w:hAnsi="Calibri" w:asciiTheme="minorHAnsi" w:hAnsiTheme="minorHAnsi"/>
        <w:sz w:val="20"/>
        <w:szCs w:val="20"/>
        <w:lang w:val="fr-CH"/>
      </w:rPr>
    </w:pPr>
    <w:r>
      <w:rPr>
        <w:rFonts w:ascii="Calibri" w:hAnsi="Calibri" w:asciiTheme="minorHAnsi" w:hAnsiTheme="minorHAnsi"/>
        <w:sz w:val="20"/>
        <w:szCs w:val="20"/>
        <w:lang w:val="fr-CH"/>
      </w:rPr>
      <w:t>(NASA Langley, Hampton VA, 1-3 October 2019)</w:t>
    </w:r>
  </w:p>
  <w:p>
    <w:pPr>
      <w:pStyle w:val="Normal"/>
      <w:tabs>
        <w:tab w:val="clear" w:pos="708"/>
        <w:tab w:val="center" w:pos="4703" w:leader="none"/>
        <w:tab w:val="right" w:pos="9406" w:leader="none"/>
      </w:tabs>
      <w:spacing w:lineRule="auto" w:line="240" w:before="0" w:after="0"/>
      <w:rPr>
        <w:rFonts w:ascii="Calibri" w:hAnsi="Calibri" w:asciiTheme="minorHAnsi" w:hAnsiTheme="minorHAnsi"/>
        <w:sz w:val="20"/>
        <w:szCs w:val="20"/>
        <w:lang w:val="fr-CH"/>
      </w:rPr>
    </w:pPr>
    <w:r>
      <w:rPr>
        <w:rFonts w:asciiTheme="minorHAnsi" w:hAnsiTheme="minorHAnsi" w:ascii="Calibri" w:hAnsi="Calibri"/>
        <w:sz w:val="20"/>
        <w:szCs w:val="20"/>
        <w:lang w:val="fr-CH"/>
      </w:rPr>
    </w:r>
  </w:p>
  <w:p>
    <w:pPr>
      <w:pStyle w:val="Normal"/>
      <w:tabs>
        <w:tab w:val="clear" w:pos="708"/>
        <w:tab w:val="center" w:pos="4703" w:leader="none"/>
        <w:tab w:val="right" w:pos="9406" w:leader="none"/>
      </w:tabs>
      <w:spacing w:lineRule="auto" w:line="240" w:before="0" w:after="0"/>
      <w:rPr>
        <w:rFonts w:ascii="Calibri" w:hAnsi="Calibri" w:asciiTheme="minorHAnsi" w:hAnsiTheme="minorHAnsi"/>
        <w:lang w:val="fr-CH"/>
      </w:rPr>
    </w:pPr>
    <w:r>
      <w:rPr>
        <w:rFonts w:asciiTheme="minorHAnsi" w:hAnsiTheme="minorHAnsi" w:ascii="Calibri" w:hAnsi="Calibri"/>
        <w:lang w:val="fr-CH"/>
      </w:rPr>
    </w:r>
  </w:p>
  <w:p>
    <w:pPr>
      <w:pStyle w:val="Header"/>
      <w:rPr>
        <w:lang w:val="fr-CH"/>
      </w:rPr>
    </w:pPr>
    <w:r>
      <w:rPr>
        <w:lang w:val="fr-CH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</w:lvl>
    <w:lvl w:ilvl="1">
      <w:start w:val="1"/>
      <w:pStyle w:val="Heading2"/>
      <w:numFmt w:val="decimal"/>
      <w:lvlText w:val="%1.%2."/>
      <w:lvlJc w:val="left"/>
      <w:pPr>
        <w:ind w:left="792" w:hanging="432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pacing w:val="0"/>
        <w:i w:val="false"/>
        <w:u w:val="none"/>
        <w:b w:val="false"/>
        <w:kern w:val="0"/>
        <w:effect w:val="none"/>
        <w:iCs w:val="false"/>
        <w:bCs w:val="false"/>
        <w:em w:val="none"/>
        <w:vanish w:val="false"/>
        <w:color w:val="000000"/>
      </w:rPr>
    </w:lvl>
    <w:lvl w:ilvl="2">
      <w:start w:val="1"/>
      <w:pStyle w:val="Heading3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5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>
    <w:lvl w:ilvl="0">
      <w:start w:val="5"/>
      <w:numFmt w:val="bullet"/>
      <w:lvlText w:val="-"/>
      <w:lvlJc w:val="left"/>
      <w:pPr>
        <w:ind w:left="108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5"/>
      <w:numFmt w:val="bullet"/>
      <w:lvlText w:val="-"/>
      <w:lvlJc w:val="left"/>
      <w:pPr>
        <w:ind w:left="1068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trackRevision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142808"/>
    <w:pPr>
      <w:widowControl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Heading1Char"/>
    <w:uiPriority w:val="9"/>
    <w:qFormat/>
    <w:rsid w:val="00142808"/>
    <w:pPr>
      <w:widowControl/>
      <w:numPr>
        <w:ilvl w:val="0"/>
        <w:numId w:val="1"/>
      </w:numPr>
      <w:bidi w:val="0"/>
      <w:spacing w:lineRule="auto" w:line="276" w:before="0" w:after="200"/>
      <w:jc w:val="left"/>
      <w:outlineLvl w:val="0"/>
    </w:pPr>
    <w:rPr>
      <w:rFonts w:ascii="Calibri" w:hAnsi="Calibri" w:eastAsia="Calibri" w:cs="" w:asciiTheme="minorHAnsi" w:cstheme="minorBidi" w:eastAsiaTheme="minorHAnsi" w:hAnsiTheme="minorHAnsi"/>
      <w:b/>
      <w:color w:val="auto"/>
      <w:kern w:val="0"/>
      <w:sz w:val="22"/>
      <w:szCs w:val="22"/>
      <w:lang w:val="de-CH" w:eastAsia="en-US" w:bidi="ar-SA"/>
    </w:rPr>
  </w:style>
  <w:style w:type="paragraph" w:styleId="Heading2">
    <w:name w:val="Heading 2"/>
    <w:next w:val="Normal"/>
    <w:link w:val="Heading2Char"/>
    <w:uiPriority w:val="9"/>
    <w:unhideWhenUsed/>
    <w:qFormat/>
    <w:rsid w:val="00c5358f"/>
    <w:pPr>
      <w:widowControl/>
      <w:numPr>
        <w:ilvl w:val="1"/>
        <w:numId w:val="1"/>
      </w:numPr>
      <w:bidi w:val="0"/>
      <w:spacing w:before="240" w:after="200" w:lineRule="auto" w:line="276"/>
      <w:ind w:left="426" w:hanging="426"/>
      <w:jc w:val="left"/>
      <w:outlineLvl w:val="1"/>
    </w:pPr>
    <w:rPr>
      <w:rFonts w:ascii="Calibri" w:hAnsi="Calibri" w:eastAsia="Calibri" w:cs="" w:asciiTheme="minorHAnsi" w:cstheme="minorBidi" w:eastAsiaTheme="minorHAnsi" w:hAnsiTheme="minorHAnsi"/>
      <w:b/>
      <w:color w:val="auto"/>
      <w:kern w:val="0"/>
      <w:sz w:val="22"/>
      <w:szCs w:val="22"/>
      <w:lang w:val="de-CH" w:eastAsia="en-US" w:bidi="ar-SA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a027a"/>
    <w:pPr>
      <w:numPr>
        <w:ilvl w:val="2"/>
        <w:numId w:val="1"/>
      </w:numPr>
      <w:spacing w:lineRule="auto" w:line="240" w:before="360" w:after="120"/>
      <w:ind w:left="851" w:hanging="851"/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42808"/>
    <w:rPr>
      <w:rFonts w:ascii="Arial" w:hAnsi="Arial"/>
      <w:b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5358f"/>
    <w:rPr>
      <w:rFonts w:ascii="Arial" w:hAnsi="Arial"/>
      <w:b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42808"/>
    <w:rPr>
      <w:rFonts w:ascii="Video Terminal Screen" w:hAnsi="Video Terminal Screen" w:eastAsia="Times New Roman" w:cs="Times New Roman"/>
      <w:sz w:val="24"/>
      <w:szCs w:val="24"/>
      <w:lang w:val="en-US"/>
    </w:rPr>
  </w:style>
  <w:style w:type="character" w:styleId="TitleChar" w:customStyle="1">
    <w:name w:val="Title Char"/>
    <w:basedOn w:val="DefaultParagraphFont"/>
    <w:link w:val="Title"/>
    <w:qFormat/>
    <w:rsid w:val="00142808"/>
    <w:rPr>
      <w:rFonts w:ascii="Arial" w:hAnsi="Arial" w:eastAsia="Times New Roman" w:cs="Times New Roman"/>
      <w:b/>
      <w:bCs/>
      <w:i/>
      <w:iCs/>
      <w:sz w:val="28"/>
      <w:szCs w:val="28"/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42808"/>
    <w:rPr>
      <w:rFonts w:ascii="Arial" w:hAnsi="Arial"/>
      <w:lang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42808"/>
    <w:rPr>
      <w:rFonts w:ascii="Tahoma" w:hAnsi="Tahoma" w:cs="Tahoma"/>
      <w:sz w:val="16"/>
      <w:szCs w:val="1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a027a"/>
    <w:rPr>
      <w:rFonts w:ascii="Arial" w:hAnsi="Arial"/>
      <w:b/>
    </w:rPr>
  </w:style>
  <w:style w:type="character" w:styleId="InternetLink">
    <w:name w:val="Internet Link"/>
    <w:basedOn w:val="DefaultParagraphFont"/>
    <w:uiPriority w:val="99"/>
    <w:unhideWhenUsed/>
    <w:rsid w:val="00a903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e377d"/>
    <w:rPr>
      <w:color w:val="800080" w:themeColor="followedHyperlink"/>
      <w:u w:val="single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e40b0b"/>
    <w:rPr>
      <w:rFonts w:ascii="Arial" w:hAnsi="Arial"/>
      <w:sz w:val="20"/>
      <w:szCs w:val="20"/>
      <w:lang w:val="en-US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e40b0b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9f01d7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eastAsia="Calibri" w:cs="Aria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eastAsia="Calibri" w:cs="Aria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eastAsia="Calibri" w:cs="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eastAsia="Calibri" w:cs="Aria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eastAsia="Calibri" w:cs="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styleId="ListLabel46">
    <w:name w:val="ListLabel 46"/>
    <w:qFormat/>
    <w:rPr>
      <w:rFonts w:eastAsia="Calibri" w:cs="Verdana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eastAsia="Calibri" w:cs="Aria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eastAsia="Calibri" w:cs="Aria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eastAsia="Calibri" w:cs="Aria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eastAsia="Calibri" w:cs="Aria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42808"/>
    <w:pPr>
      <w:spacing w:before="0" w:after="200"/>
      <w:ind w:left="720" w:hanging="0"/>
      <w:contextualSpacing/>
    </w:pPr>
    <w:rPr/>
  </w:style>
  <w:style w:type="paragraph" w:styleId="Header">
    <w:name w:val="Header"/>
    <w:link w:val="HeaderChar"/>
    <w:uiPriority w:val="99"/>
    <w:rsid w:val="00142808"/>
    <w:pPr>
      <w:widowControl/>
      <w:tabs>
        <w:tab w:val="clear" w:pos="708"/>
        <w:tab w:val="center" w:pos="4153" w:leader="none"/>
        <w:tab w:val="right" w:pos="8306" w:leader="none"/>
      </w:tabs>
      <w:bidi w:val="0"/>
      <w:spacing w:lineRule="auto" w:line="240" w:before="0" w:after="0"/>
      <w:jc w:val="left"/>
    </w:pPr>
    <w:rPr>
      <w:rFonts w:ascii="Video Terminal Screen" w:hAnsi="Video Terminal Scree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Title">
    <w:name w:val="Title"/>
    <w:basedOn w:val="Normal"/>
    <w:link w:val="TitleChar"/>
    <w:qFormat/>
    <w:rsid w:val="00142808"/>
    <w:pPr>
      <w:spacing w:lineRule="auto" w:line="240" w:before="0" w:after="0"/>
      <w:jc w:val="center"/>
    </w:pPr>
    <w:rPr>
      <w:rFonts w:eastAsia="Times New Roman" w:cs="Times New Roman"/>
      <w:b/>
      <w:bCs/>
      <w:i/>
      <w:iCs/>
      <w:sz w:val="28"/>
      <w:szCs w:val="2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280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4280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e40b0b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ropo.gsfc.nasa.gov/shadoz" TargetMode="External"/><Relationship Id="rId3" Type="http://schemas.openxmlformats.org/officeDocument/2006/relationships/image" Target="media/image1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5E25FC64-F40B-714A-900A-CB883EF82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LibreOffice/6.2.5.2$Linux_X86_64 LibreOffice_project/20$Build-2</Application>
  <Pages>3</Pages>
  <Words>553</Words>
  <Characters>3361</Characters>
  <CharactersWithSpaces>3870</CharactersWithSpaces>
  <Paragraphs>49</Paragraphs>
  <Company>MeteoSwiss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2019-09-30T14:09:00Z</dcterms:created>
  <dc:creator>Debra E Wicks Kollonige</dc:creator>
  <dc:description/>
  <dc:language>en-US</dc:language>
  <cp:lastModifiedBy/>
  <dcterms:modified xsi:type="dcterms:W3CDTF">2019-09-30T11:26:11Z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MeteoSwiss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